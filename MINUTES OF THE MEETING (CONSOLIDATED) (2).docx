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6CDC" w:rsidRDefault="008E6CDC" w14:paraId="14E3C3CE" w14:textId="77777777"/>
    <w:p w:rsidRPr="00093D6C" w:rsidR="008E6CDC" w:rsidP="00093D6C" w:rsidRDefault="008E6CDC" w14:paraId="5565C128" w14:textId="3BAFECFB">
      <w:pPr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>Date: August 28, 2023</w:t>
      </w:r>
    </w:p>
    <w:p w:rsidRPr="00093D6C" w:rsidR="008E6CDC" w:rsidP="00093D6C" w:rsidRDefault="008E6CDC" w14:paraId="384D519A" w14:textId="5636F163">
      <w:pPr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>Time: 8:00 PM</w:t>
      </w:r>
    </w:p>
    <w:p w:rsidRPr="00093D6C" w:rsidR="008E6CDC" w:rsidP="00093D6C" w:rsidRDefault="008E6CDC" w14:paraId="493603B6" w14:textId="38CE3F1A">
      <w:pPr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>Location: Teams</w:t>
      </w:r>
    </w:p>
    <w:p w:rsidRPr="00093D6C" w:rsidR="008E6CDC" w:rsidP="00093D6C" w:rsidRDefault="008E6CDC" w14:paraId="2C9A65FD" w14:textId="353AB3FD">
      <w:pPr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>Attended by: Everyone</w:t>
      </w:r>
    </w:p>
    <w:p w:rsidRPr="00093D6C" w:rsidR="008E6CDC" w:rsidP="00093D6C" w:rsidRDefault="008E6CDC" w14:paraId="599B0BD2" w14:textId="1A81D54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93D6C">
        <w:rPr>
          <w:rFonts w:asciiTheme="majorHAnsi" w:hAnsiTheme="majorHAnsi" w:cstheme="majorHAnsi"/>
          <w:b/>
          <w:bCs/>
          <w:sz w:val="24"/>
          <w:szCs w:val="24"/>
        </w:rPr>
        <w:t>Agenda Items:</w:t>
      </w:r>
    </w:p>
    <w:p w:rsidRPr="00093D6C" w:rsidR="008E6CDC" w:rsidP="00093D6C" w:rsidRDefault="008E6CDC" w14:paraId="5A622867" w14:textId="0D9DDBE3">
      <w:pPr>
        <w:pStyle w:val="ListParagraph"/>
        <w:numPr>
          <w:ilvl w:val="0"/>
          <w:numId w:val="1"/>
        </w:numPr>
        <w:contextualSpacing w:val="0"/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 xml:space="preserve">To discuss </w:t>
      </w:r>
      <w:r w:rsidRPr="00093D6C" w:rsidR="008863F4">
        <w:rPr>
          <w:rFonts w:asciiTheme="majorHAnsi" w:hAnsiTheme="majorHAnsi" w:cstheme="majorHAnsi"/>
          <w:sz w:val="24"/>
          <w:szCs w:val="24"/>
        </w:rPr>
        <w:t xml:space="preserve">the </w:t>
      </w:r>
      <w:r w:rsidRPr="00093D6C">
        <w:rPr>
          <w:rFonts w:asciiTheme="majorHAnsi" w:hAnsiTheme="majorHAnsi" w:cstheme="majorHAnsi"/>
          <w:sz w:val="24"/>
          <w:szCs w:val="24"/>
        </w:rPr>
        <w:t>assignment objectives</w:t>
      </w:r>
      <w:r w:rsidRPr="00093D6C" w:rsidR="008863F4">
        <w:rPr>
          <w:rFonts w:asciiTheme="majorHAnsi" w:hAnsiTheme="majorHAnsi" w:cstheme="majorHAnsi"/>
          <w:sz w:val="24"/>
          <w:szCs w:val="24"/>
        </w:rPr>
        <w:t>.</w:t>
      </w:r>
    </w:p>
    <w:p w:rsidRPr="00093D6C" w:rsidR="008E6CDC" w:rsidP="00093D6C" w:rsidRDefault="008E6CDC" w14:paraId="692D918C" w14:textId="33D8971A">
      <w:pPr>
        <w:pStyle w:val="ListParagraph"/>
        <w:numPr>
          <w:ilvl w:val="0"/>
          <w:numId w:val="1"/>
        </w:numPr>
        <w:contextualSpacing w:val="0"/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 xml:space="preserve">To identify </w:t>
      </w:r>
      <w:r w:rsidRPr="00093D6C" w:rsidR="008863F4">
        <w:rPr>
          <w:rFonts w:asciiTheme="majorHAnsi" w:hAnsiTheme="majorHAnsi" w:cstheme="majorHAnsi"/>
          <w:sz w:val="24"/>
          <w:szCs w:val="24"/>
        </w:rPr>
        <w:t xml:space="preserve">and evenly distribute the </w:t>
      </w:r>
      <w:r w:rsidRPr="00093D6C">
        <w:rPr>
          <w:rFonts w:asciiTheme="majorHAnsi" w:hAnsiTheme="majorHAnsi" w:cstheme="majorHAnsi"/>
          <w:sz w:val="24"/>
          <w:szCs w:val="24"/>
        </w:rPr>
        <w:t xml:space="preserve">action items, </w:t>
      </w:r>
      <w:r w:rsidRPr="00093D6C" w:rsidR="008863F4">
        <w:rPr>
          <w:rFonts w:asciiTheme="majorHAnsi" w:hAnsiTheme="majorHAnsi" w:cstheme="majorHAnsi"/>
          <w:sz w:val="24"/>
          <w:szCs w:val="24"/>
        </w:rPr>
        <w:t>responsibilities,</w:t>
      </w:r>
      <w:r w:rsidRPr="00093D6C">
        <w:rPr>
          <w:rFonts w:asciiTheme="majorHAnsi" w:hAnsiTheme="majorHAnsi" w:cstheme="majorHAnsi"/>
          <w:sz w:val="24"/>
          <w:szCs w:val="24"/>
        </w:rPr>
        <w:t xml:space="preserve"> and deadlines per </w:t>
      </w:r>
      <w:r w:rsidRPr="00093D6C" w:rsidR="008863F4">
        <w:rPr>
          <w:rFonts w:asciiTheme="majorHAnsi" w:hAnsiTheme="majorHAnsi" w:cstheme="majorHAnsi"/>
          <w:sz w:val="24"/>
          <w:szCs w:val="24"/>
        </w:rPr>
        <w:t>person.</w:t>
      </w:r>
    </w:p>
    <w:p w:rsidRPr="00093D6C" w:rsidR="008863F4" w:rsidP="00093D6C" w:rsidRDefault="008E6CDC" w14:paraId="1B6958E8" w14:textId="0AED9D7C">
      <w:pPr>
        <w:pStyle w:val="ListParagraph"/>
        <w:numPr>
          <w:ilvl w:val="0"/>
          <w:numId w:val="1"/>
        </w:numPr>
        <w:contextualSpacing w:val="0"/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>To identify a date for weekly meetings and updates if okay with everyone</w:t>
      </w:r>
      <w:r w:rsidRPr="00093D6C" w:rsidR="008863F4">
        <w:rPr>
          <w:rFonts w:asciiTheme="majorHAnsi" w:hAnsiTheme="majorHAnsi" w:cstheme="majorHAnsi"/>
          <w:sz w:val="24"/>
          <w:szCs w:val="24"/>
        </w:rPr>
        <w:t>.</w:t>
      </w:r>
    </w:p>
    <w:p w:rsidRPr="00093D6C" w:rsidR="00E35779" w:rsidP="00093D6C" w:rsidRDefault="00E35779" w14:paraId="3F61FD23" w14:textId="7D147FAD">
      <w:pPr>
        <w:pStyle w:val="ListParagraph"/>
        <w:numPr>
          <w:ilvl w:val="0"/>
          <w:numId w:val="1"/>
        </w:numPr>
        <w:contextualSpacing w:val="0"/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>To create a</w:t>
      </w:r>
      <w:r w:rsidRPr="00093D6C" w:rsidR="00AF79CA">
        <w:rPr>
          <w:rFonts w:asciiTheme="majorHAnsi" w:hAnsiTheme="majorHAnsi" w:cstheme="majorHAnsi"/>
          <w:sz w:val="24"/>
          <w:szCs w:val="24"/>
        </w:rPr>
        <w:t xml:space="preserve"> </w:t>
      </w:r>
      <w:r w:rsidRPr="00093D6C" w:rsidR="0073473F">
        <w:rPr>
          <w:rFonts w:asciiTheme="majorHAnsi" w:hAnsiTheme="majorHAnsi" w:cstheme="majorHAnsi"/>
          <w:sz w:val="24"/>
          <w:szCs w:val="24"/>
        </w:rPr>
        <w:t xml:space="preserve">word document </w:t>
      </w:r>
      <w:r w:rsidRPr="00093D6C" w:rsidR="00AF79CA">
        <w:rPr>
          <w:rFonts w:asciiTheme="majorHAnsi" w:hAnsiTheme="majorHAnsi" w:cstheme="majorHAnsi"/>
          <w:sz w:val="24"/>
          <w:szCs w:val="24"/>
        </w:rPr>
        <w:t>file</w:t>
      </w:r>
      <w:r w:rsidRPr="00093D6C" w:rsidR="00724A17">
        <w:rPr>
          <w:rFonts w:asciiTheme="majorHAnsi" w:hAnsiTheme="majorHAnsi" w:cstheme="majorHAnsi"/>
          <w:sz w:val="24"/>
          <w:szCs w:val="24"/>
        </w:rPr>
        <w:t xml:space="preserve"> to collaborate with everyone</w:t>
      </w:r>
      <w:r w:rsidRPr="00093D6C" w:rsidR="0032175B">
        <w:rPr>
          <w:rFonts w:asciiTheme="majorHAnsi" w:hAnsiTheme="majorHAnsi" w:cstheme="majorHAnsi"/>
          <w:sz w:val="24"/>
          <w:szCs w:val="24"/>
        </w:rPr>
        <w:t xml:space="preserve"> real-time.</w:t>
      </w:r>
    </w:p>
    <w:p w:rsidRPr="00093D6C" w:rsidR="008863F4" w:rsidP="00093D6C" w:rsidRDefault="008863F4" w14:paraId="5F5E0F33" w14:textId="46D5F28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93D6C">
        <w:rPr>
          <w:rFonts w:asciiTheme="majorHAnsi" w:hAnsiTheme="majorHAnsi" w:cstheme="majorHAnsi"/>
          <w:b/>
          <w:bCs/>
          <w:sz w:val="24"/>
          <w:szCs w:val="24"/>
        </w:rPr>
        <w:t>Meeting Notes:</w:t>
      </w:r>
    </w:p>
    <w:p w:rsidRPr="00093D6C" w:rsidR="008863F4" w:rsidP="00093D6C" w:rsidRDefault="007D4C22" w14:paraId="67A5E092" w14:textId="2D5214F7">
      <w:pPr>
        <w:pStyle w:val="ListParagraph"/>
        <w:numPr>
          <w:ilvl w:val="0"/>
          <w:numId w:val="2"/>
        </w:numPr>
        <w:contextualSpacing w:val="0"/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>Use Heartland Equestrian Centre App Project</w:t>
      </w:r>
      <w:r w:rsidRPr="00093D6C" w:rsidR="005467FD">
        <w:rPr>
          <w:rFonts w:asciiTheme="majorHAnsi" w:hAnsiTheme="majorHAnsi" w:cstheme="majorHAnsi"/>
          <w:sz w:val="24"/>
          <w:szCs w:val="24"/>
        </w:rPr>
        <w:t xml:space="preserve"> Case Study</w:t>
      </w:r>
    </w:p>
    <w:p w:rsidRPr="00093D6C" w:rsidR="00885981" w:rsidP="00093D6C" w:rsidRDefault="00E83910" w14:paraId="4B56C3A1" w14:textId="12815F6B">
      <w:pPr>
        <w:pStyle w:val="ListParagraph"/>
        <w:numPr>
          <w:ilvl w:val="0"/>
          <w:numId w:val="2"/>
        </w:numPr>
        <w:contextualSpacing w:val="0"/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 xml:space="preserve">Use Big Bang Case Study as a sample guide (provided in </w:t>
      </w:r>
      <w:r w:rsidRPr="00093D6C" w:rsidR="1B1586E4">
        <w:rPr>
          <w:rFonts w:asciiTheme="majorHAnsi" w:hAnsiTheme="majorHAnsi" w:cstheme="majorHAnsi"/>
          <w:sz w:val="24"/>
          <w:szCs w:val="24"/>
        </w:rPr>
        <w:t>Moodle</w:t>
      </w:r>
      <w:r w:rsidRPr="00093D6C" w:rsidR="00E45944">
        <w:rPr>
          <w:rFonts w:asciiTheme="majorHAnsi" w:hAnsiTheme="majorHAnsi" w:cstheme="majorHAnsi"/>
          <w:sz w:val="24"/>
          <w:szCs w:val="24"/>
        </w:rPr>
        <w:t>)</w:t>
      </w:r>
    </w:p>
    <w:p w:rsidRPr="00093D6C" w:rsidR="00E45944" w:rsidP="00093D6C" w:rsidRDefault="00CD1DF4" w14:paraId="0F4AA45B" w14:textId="132C4AE5">
      <w:pPr>
        <w:pStyle w:val="ListParagraph"/>
        <w:numPr>
          <w:ilvl w:val="0"/>
          <w:numId w:val="2"/>
        </w:numPr>
        <w:contextualSpacing w:val="0"/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 xml:space="preserve">Designate </w:t>
      </w:r>
      <w:r w:rsidRPr="00093D6C" w:rsidR="00E67E6D">
        <w:rPr>
          <w:rFonts w:asciiTheme="majorHAnsi" w:hAnsiTheme="majorHAnsi" w:cstheme="majorHAnsi"/>
          <w:b/>
          <w:bCs/>
          <w:sz w:val="24"/>
          <w:szCs w:val="24"/>
        </w:rPr>
        <w:t>Tamim</w:t>
      </w:r>
      <w:r w:rsidRPr="00093D6C" w:rsidR="00E67E6D">
        <w:rPr>
          <w:rFonts w:asciiTheme="majorHAnsi" w:hAnsiTheme="majorHAnsi" w:cstheme="majorHAnsi"/>
          <w:sz w:val="24"/>
          <w:szCs w:val="24"/>
        </w:rPr>
        <w:t xml:space="preserve"> as team leader</w:t>
      </w:r>
    </w:p>
    <w:p w:rsidRPr="00093D6C" w:rsidR="00CD44E5" w:rsidP="00093D6C" w:rsidRDefault="00E20EC7" w14:paraId="096A61EA" w14:textId="3AD5E2A0">
      <w:pPr>
        <w:pStyle w:val="ListParagraph"/>
        <w:numPr>
          <w:ilvl w:val="0"/>
          <w:numId w:val="2"/>
        </w:numPr>
        <w:contextualSpacing w:val="0"/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>Everyone to contribute to making the Gantt chart</w:t>
      </w:r>
    </w:p>
    <w:p w:rsidRPr="00093D6C" w:rsidR="00C51A95" w:rsidP="00093D6C" w:rsidRDefault="00C51A95" w14:paraId="3399089E" w14:textId="3E2B4BDB">
      <w:pPr>
        <w:pStyle w:val="ListParagraph"/>
        <w:numPr>
          <w:ilvl w:val="0"/>
          <w:numId w:val="2"/>
        </w:numPr>
        <w:contextualSpacing w:val="0"/>
        <w:rPr>
          <w:rFonts w:asciiTheme="majorHAnsi" w:hAnsiTheme="majorHAnsi" w:cstheme="majorHAnsi"/>
          <w:b/>
          <w:bCs/>
          <w:sz w:val="24"/>
          <w:szCs w:val="24"/>
        </w:rPr>
      </w:pPr>
      <w:r w:rsidRPr="00093D6C">
        <w:rPr>
          <w:rFonts w:asciiTheme="majorHAnsi" w:hAnsiTheme="majorHAnsi" w:cstheme="majorHAnsi"/>
          <w:b/>
          <w:bCs/>
          <w:sz w:val="24"/>
          <w:szCs w:val="24"/>
        </w:rPr>
        <w:t xml:space="preserve">Finish the assignment by </w:t>
      </w:r>
      <w:r w:rsidRPr="00093D6C" w:rsidR="000B7A39">
        <w:rPr>
          <w:rFonts w:asciiTheme="majorHAnsi" w:hAnsiTheme="majorHAnsi" w:cstheme="majorHAnsi"/>
          <w:b/>
          <w:bCs/>
          <w:sz w:val="24"/>
          <w:szCs w:val="24"/>
        </w:rPr>
        <w:t>September 22, 2023 (Friday)</w:t>
      </w:r>
    </w:p>
    <w:p w:rsidRPr="00093D6C" w:rsidR="0060558B" w:rsidP="00093D6C" w:rsidRDefault="0060558B" w14:paraId="157AB516" w14:textId="3137A411">
      <w:pPr>
        <w:pStyle w:val="ListParagraph"/>
        <w:numPr>
          <w:ilvl w:val="0"/>
          <w:numId w:val="2"/>
        </w:numPr>
        <w:contextualSpacing w:val="0"/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 xml:space="preserve">Note down all </w:t>
      </w:r>
      <w:r w:rsidRPr="00093D6C" w:rsidR="00233C78">
        <w:rPr>
          <w:rFonts w:asciiTheme="majorHAnsi" w:hAnsiTheme="majorHAnsi" w:cstheme="majorHAnsi"/>
          <w:sz w:val="24"/>
          <w:szCs w:val="24"/>
        </w:rPr>
        <w:t xml:space="preserve">external </w:t>
      </w:r>
      <w:r w:rsidRPr="00093D6C" w:rsidR="00E96AB7">
        <w:rPr>
          <w:rFonts w:asciiTheme="majorHAnsi" w:hAnsiTheme="majorHAnsi" w:cstheme="majorHAnsi"/>
          <w:sz w:val="24"/>
          <w:szCs w:val="24"/>
        </w:rPr>
        <w:t>references</w:t>
      </w:r>
      <w:r w:rsidRPr="00093D6C" w:rsidR="008E6834">
        <w:rPr>
          <w:rFonts w:asciiTheme="majorHAnsi" w:hAnsiTheme="majorHAnsi" w:cstheme="majorHAnsi"/>
          <w:sz w:val="24"/>
          <w:szCs w:val="24"/>
        </w:rPr>
        <w:t xml:space="preserve"> and use endnote</w:t>
      </w:r>
      <w:r w:rsidRPr="00093D6C" w:rsidR="0032300D">
        <w:rPr>
          <w:rFonts w:asciiTheme="majorHAnsi" w:hAnsiTheme="majorHAnsi" w:cstheme="majorHAnsi"/>
          <w:sz w:val="24"/>
          <w:szCs w:val="24"/>
        </w:rPr>
        <w:t xml:space="preserve"> to make APA format</w:t>
      </w:r>
    </w:p>
    <w:p w:rsidRPr="00093D6C" w:rsidR="0032300D" w:rsidP="00093D6C" w:rsidRDefault="0032300D" w14:paraId="4CD26588" w14:textId="2D2F0535">
      <w:pPr>
        <w:pStyle w:val="ListParagraph"/>
        <w:numPr>
          <w:ilvl w:val="0"/>
          <w:numId w:val="2"/>
        </w:numPr>
        <w:contextualSpacing w:val="0"/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 xml:space="preserve">Divide tasks per person per week as seen </w:t>
      </w:r>
      <w:r w:rsidRPr="00093D6C" w:rsidR="00C141DB">
        <w:rPr>
          <w:rFonts w:asciiTheme="majorHAnsi" w:hAnsiTheme="majorHAnsi" w:cstheme="majorHAnsi"/>
          <w:sz w:val="24"/>
          <w:szCs w:val="24"/>
        </w:rPr>
        <w:t xml:space="preserve">in the table </w:t>
      </w:r>
      <w:r w:rsidRPr="00093D6C">
        <w:rPr>
          <w:rFonts w:asciiTheme="majorHAnsi" w:hAnsiTheme="majorHAnsi" w:cstheme="majorHAnsi"/>
          <w:sz w:val="24"/>
          <w:szCs w:val="24"/>
        </w:rPr>
        <w:t>below</w:t>
      </w:r>
    </w:p>
    <w:p w:rsidRPr="00093D6C" w:rsidR="000822D6" w:rsidP="00093D6C" w:rsidRDefault="000822D6" w14:paraId="14CC083D" w14:textId="5E3DF3D8">
      <w:pPr>
        <w:pStyle w:val="ListParagraph"/>
        <w:numPr>
          <w:ilvl w:val="0"/>
          <w:numId w:val="2"/>
        </w:numPr>
        <w:contextualSpacing w:val="0"/>
        <w:rPr>
          <w:rFonts w:asciiTheme="majorHAnsi" w:hAnsiTheme="majorHAnsi" w:cstheme="majorHAnsi"/>
          <w:b/>
          <w:bCs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 xml:space="preserve">Next meeting (as agreed upon): </w:t>
      </w:r>
      <w:r w:rsidRPr="00093D6C">
        <w:rPr>
          <w:rFonts w:asciiTheme="majorHAnsi" w:hAnsiTheme="majorHAnsi" w:cstheme="majorHAnsi"/>
          <w:b/>
          <w:bCs/>
          <w:color w:val="FF0000"/>
          <w:sz w:val="24"/>
          <w:szCs w:val="24"/>
        </w:rPr>
        <w:t>September 5</w:t>
      </w:r>
      <w:r w:rsidRPr="00093D6C">
        <w:rPr>
          <w:rFonts w:asciiTheme="majorHAnsi" w:hAnsiTheme="majorHAnsi" w:cstheme="majorHAnsi"/>
          <w:b/>
          <w:bCs/>
          <w:sz w:val="24"/>
          <w:szCs w:val="24"/>
        </w:rPr>
        <w:t>, 2023 (Friday) 8PM</w:t>
      </w:r>
    </w:p>
    <w:p w:rsidRPr="00093D6C" w:rsidR="008E6CDC" w:rsidP="00093D6C" w:rsidRDefault="00C141DB" w14:paraId="6E6D9B67" w14:textId="2BB0C80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93D6C">
        <w:rPr>
          <w:rFonts w:asciiTheme="majorHAnsi" w:hAnsiTheme="majorHAnsi" w:cstheme="majorHAnsi"/>
          <w:b/>
          <w:bCs/>
          <w:sz w:val="24"/>
          <w:szCs w:val="24"/>
        </w:rPr>
        <w:t>Division of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536"/>
        <w:gridCol w:w="1724"/>
        <w:gridCol w:w="2784"/>
      </w:tblGrid>
      <w:tr w:rsidRPr="00093D6C" w:rsidR="008E6CDC" w:rsidTr="00093D6C" w14:paraId="56A83F2B" w14:textId="77777777">
        <w:tc>
          <w:tcPr>
            <w:tcW w:w="2972" w:type="dxa"/>
            <w:shd w:val="clear" w:color="auto" w:fill="62A39F" w:themeFill="accent6"/>
          </w:tcPr>
          <w:p w:rsidRPr="00093D6C" w:rsidR="008E6CDC" w:rsidP="00093D6C" w:rsidRDefault="008E6CDC" w14:paraId="1C69A7DB" w14:textId="140AC1D5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  <w:t>Action Items</w:t>
            </w:r>
          </w:p>
        </w:tc>
        <w:tc>
          <w:tcPr>
            <w:tcW w:w="1536" w:type="dxa"/>
            <w:shd w:val="clear" w:color="auto" w:fill="62A39F" w:themeFill="accent6"/>
          </w:tcPr>
          <w:p w:rsidRPr="00093D6C" w:rsidR="008E6CDC" w:rsidP="00093D6C" w:rsidRDefault="008E6CDC" w14:paraId="1C594012" w14:textId="62E3A1D7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  <w:t>Responsible Person</w:t>
            </w:r>
          </w:p>
        </w:tc>
        <w:tc>
          <w:tcPr>
            <w:tcW w:w="1724" w:type="dxa"/>
            <w:shd w:val="clear" w:color="auto" w:fill="62A39F" w:themeFill="accent6"/>
          </w:tcPr>
          <w:p w:rsidRPr="00093D6C" w:rsidR="008E6CDC" w:rsidP="00093D6C" w:rsidRDefault="008E6CDC" w14:paraId="26FBBF44" w14:textId="43C80CE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  <w:t>Deadline</w:t>
            </w:r>
          </w:p>
        </w:tc>
        <w:tc>
          <w:tcPr>
            <w:tcW w:w="2784" w:type="dxa"/>
            <w:shd w:val="clear" w:color="auto" w:fill="62A39F" w:themeFill="accent6"/>
          </w:tcPr>
          <w:p w:rsidRPr="00093D6C" w:rsidR="008E6CDC" w:rsidP="00093D6C" w:rsidRDefault="008E6CDC" w14:paraId="22E56D8B" w14:textId="66341704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Pr="00093D6C" w:rsidR="008E6CDC" w:rsidTr="77E64B74" w14:paraId="2A72AAF9" w14:textId="77777777">
        <w:tc>
          <w:tcPr>
            <w:tcW w:w="2972" w:type="dxa"/>
          </w:tcPr>
          <w:p w:rsidRPr="00093D6C" w:rsidR="008E6CDC" w:rsidP="00093D6C" w:rsidRDefault="00945BE6" w14:paraId="0F8C2E04" w14:textId="7E5D256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z w:val="24"/>
                <w:szCs w:val="24"/>
              </w:rPr>
              <w:t>Title page</w:t>
            </w:r>
          </w:p>
        </w:tc>
        <w:tc>
          <w:tcPr>
            <w:tcW w:w="1536" w:type="dxa"/>
          </w:tcPr>
          <w:p w:rsidRPr="00093D6C" w:rsidR="008E6CDC" w:rsidP="00093D6C" w:rsidRDefault="00755A0F" w14:paraId="0FCDF751" w14:textId="5A1A07E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z w:val="24"/>
                <w:szCs w:val="24"/>
              </w:rPr>
              <w:t>Everyone</w:t>
            </w:r>
          </w:p>
        </w:tc>
        <w:tc>
          <w:tcPr>
            <w:tcW w:w="1724" w:type="dxa"/>
          </w:tcPr>
          <w:p w:rsidRPr="00093D6C" w:rsidR="008E6CDC" w:rsidP="00093D6C" w:rsidRDefault="008E6CDC" w14:paraId="6B95AA2D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784" w:type="dxa"/>
          </w:tcPr>
          <w:p w:rsidRPr="00093D6C" w:rsidR="008E6CDC" w:rsidP="00093D6C" w:rsidRDefault="008E6CDC" w14:paraId="67AE72B0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Pr="00093D6C" w:rsidR="00945BE6" w:rsidTr="77E64B74" w14:paraId="24476C03" w14:textId="77777777">
        <w:tc>
          <w:tcPr>
            <w:tcW w:w="2972" w:type="dxa"/>
          </w:tcPr>
          <w:p w:rsidRPr="00093D6C" w:rsidR="00945BE6" w:rsidP="00093D6C" w:rsidRDefault="00755A0F" w14:paraId="42F49C1F" w14:textId="01A6A8C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z w:val="24"/>
                <w:szCs w:val="24"/>
              </w:rPr>
              <w:t>Executive Summary</w:t>
            </w:r>
          </w:p>
        </w:tc>
        <w:tc>
          <w:tcPr>
            <w:tcW w:w="1536" w:type="dxa"/>
          </w:tcPr>
          <w:p w:rsidRPr="00093D6C" w:rsidR="00945BE6" w:rsidP="00093D6C" w:rsidRDefault="00755A0F" w14:paraId="3D16287B" w14:textId="2D5DB1C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z w:val="24"/>
                <w:szCs w:val="24"/>
              </w:rPr>
              <w:t>Everyone</w:t>
            </w:r>
          </w:p>
        </w:tc>
        <w:tc>
          <w:tcPr>
            <w:tcW w:w="1724" w:type="dxa"/>
          </w:tcPr>
          <w:p w:rsidRPr="00093D6C" w:rsidR="00945BE6" w:rsidP="00093D6C" w:rsidRDefault="00945BE6" w14:paraId="161BBAA5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784" w:type="dxa"/>
          </w:tcPr>
          <w:p w:rsidRPr="00093D6C" w:rsidR="00945BE6" w:rsidP="00093D6C" w:rsidRDefault="00945BE6" w14:paraId="40D41C1D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Pr="00093D6C" w:rsidR="00945BE6" w:rsidTr="77E64B74" w14:paraId="7D6262D4" w14:textId="77777777">
        <w:trPr>
          <w:trHeight w:val="132"/>
        </w:trPr>
        <w:tc>
          <w:tcPr>
            <w:tcW w:w="2972" w:type="dxa"/>
          </w:tcPr>
          <w:p w:rsidRPr="00093D6C" w:rsidR="00945BE6" w:rsidP="00093D6C" w:rsidRDefault="00755A0F" w14:paraId="56FF38B4" w14:textId="25C9D86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z w:val="24"/>
                <w:szCs w:val="24"/>
              </w:rPr>
              <w:t>Table of Contents</w:t>
            </w:r>
          </w:p>
        </w:tc>
        <w:tc>
          <w:tcPr>
            <w:tcW w:w="1536" w:type="dxa"/>
          </w:tcPr>
          <w:p w:rsidRPr="00093D6C" w:rsidR="00945BE6" w:rsidP="00093D6C" w:rsidRDefault="00755A0F" w14:paraId="182F27F0" w14:textId="7D5312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z w:val="24"/>
                <w:szCs w:val="24"/>
              </w:rPr>
              <w:t>Everyone</w:t>
            </w:r>
          </w:p>
        </w:tc>
        <w:tc>
          <w:tcPr>
            <w:tcW w:w="1724" w:type="dxa"/>
          </w:tcPr>
          <w:p w:rsidRPr="00093D6C" w:rsidR="00945BE6" w:rsidP="00093D6C" w:rsidRDefault="00945BE6" w14:paraId="641BCDCB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784" w:type="dxa"/>
          </w:tcPr>
          <w:p w:rsidRPr="00093D6C" w:rsidR="00945BE6" w:rsidP="00093D6C" w:rsidRDefault="00945BE6" w14:paraId="19B2DA03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Pr="00093D6C" w:rsidR="00755A0F" w:rsidTr="00A848B2" w14:paraId="6BDB4B70" w14:textId="77777777">
        <w:tc>
          <w:tcPr>
            <w:tcW w:w="2972" w:type="dxa"/>
            <w:shd w:val="clear" w:color="auto" w:fill="D1EEF9" w:themeFill="accent1" w:themeFillTint="33"/>
          </w:tcPr>
          <w:p w:rsidRPr="00093D6C" w:rsidR="00755A0F" w:rsidP="00093D6C" w:rsidRDefault="00755A0F" w14:paraId="0E0246D9" w14:textId="1DED4B2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z w:val="24"/>
                <w:szCs w:val="24"/>
              </w:rPr>
              <w:t>Introduction</w:t>
            </w:r>
          </w:p>
        </w:tc>
        <w:tc>
          <w:tcPr>
            <w:tcW w:w="1536" w:type="dxa"/>
            <w:shd w:val="clear" w:color="auto" w:fill="D1EEF9" w:themeFill="accent1" w:themeFillTint="33"/>
          </w:tcPr>
          <w:p w:rsidRPr="00093D6C" w:rsidR="00755A0F" w:rsidP="00093D6C" w:rsidRDefault="00755A0F" w14:paraId="0864A377" w14:textId="540D172A">
            <w:pPr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Mari</w:t>
            </w:r>
          </w:p>
        </w:tc>
        <w:tc>
          <w:tcPr>
            <w:tcW w:w="1724" w:type="dxa"/>
          </w:tcPr>
          <w:p w:rsidRPr="00093D6C" w:rsidR="00755A0F" w:rsidP="00093D6C" w:rsidRDefault="00195878" w14:paraId="17DFBB4A" w14:textId="1C33A7C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z w:val="24"/>
                <w:szCs w:val="24"/>
              </w:rPr>
              <w:t xml:space="preserve">September </w:t>
            </w:r>
            <w:r w:rsidRPr="00093D6C" w:rsidR="00761EF2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2784" w:type="dxa"/>
          </w:tcPr>
          <w:p w:rsidRPr="00093D6C" w:rsidR="00755A0F" w:rsidP="00093D6C" w:rsidRDefault="00093D6C" w14:paraId="7D20BC0D" w14:textId="022364F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z w:val="24"/>
                <w:szCs w:val="24"/>
              </w:rPr>
              <w:t>Done; Feedback</w:t>
            </w:r>
            <w:r w:rsidRPr="00093D6C" w:rsidR="50757E59">
              <w:rPr>
                <w:rFonts w:asciiTheme="majorHAnsi" w:hAnsiTheme="majorHAnsi" w:cstheme="majorHAnsi"/>
                <w:sz w:val="24"/>
                <w:szCs w:val="24"/>
              </w:rPr>
              <w:t xml:space="preserve"> given</w:t>
            </w:r>
          </w:p>
        </w:tc>
      </w:tr>
      <w:tr w:rsidRPr="00093D6C" w:rsidR="00755A0F" w:rsidTr="00A848B2" w14:paraId="7EEA0C59" w14:textId="77777777">
        <w:tc>
          <w:tcPr>
            <w:tcW w:w="2972" w:type="dxa"/>
            <w:shd w:val="clear" w:color="auto" w:fill="D1EEF9" w:themeFill="accent1" w:themeFillTint="33"/>
          </w:tcPr>
          <w:p w:rsidRPr="00093D6C" w:rsidR="00755A0F" w:rsidP="00093D6C" w:rsidRDefault="00755A0F" w14:paraId="76E4E6BA" w14:textId="156C90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z w:val="24"/>
                <w:szCs w:val="24"/>
              </w:rPr>
              <w:t>Business Case Report for</w:t>
            </w:r>
          </w:p>
        </w:tc>
        <w:tc>
          <w:tcPr>
            <w:tcW w:w="1536" w:type="dxa"/>
            <w:shd w:val="clear" w:color="auto" w:fill="D1EEF9" w:themeFill="accent1" w:themeFillTint="33"/>
          </w:tcPr>
          <w:p w:rsidRPr="00093D6C" w:rsidR="00755A0F" w:rsidP="00093D6C" w:rsidRDefault="00755A0F" w14:paraId="4674745E" w14:textId="31CDD9A9">
            <w:pPr>
              <w:rPr>
                <w:rFonts w:asciiTheme="majorHAnsi" w:hAnsiTheme="majorHAnsi" w:cstheme="majorHAnsi"/>
                <w:strike/>
                <w:color w:val="FFFFFF" w:themeColor="background1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trike/>
                <w:color w:val="FFFFFF" w:themeColor="background1"/>
                <w:sz w:val="24"/>
                <w:szCs w:val="24"/>
              </w:rPr>
              <w:t>Everyone</w:t>
            </w:r>
          </w:p>
        </w:tc>
        <w:tc>
          <w:tcPr>
            <w:tcW w:w="1724" w:type="dxa"/>
          </w:tcPr>
          <w:p w:rsidRPr="00093D6C" w:rsidR="00755A0F" w:rsidP="00093D6C" w:rsidRDefault="00755A0F" w14:paraId="7CA10B4B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784" w:type="dxa"/>
          </w:tcPr>
          <w:p w:rsidRPr="00093D6C" w:rsidR="00755A0F" w:rsidP="00093D6C" w:rsidRDefault="00755A0F" w14:paraId="493B3195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Pr="00093D6C" w:rsidR="00945BE6" w:rsidTr="00A848B2" w14:paraId="39AB2F92" w14:textId="77777777">
        <w:tc>
          <w:tcPr>
            <w:tcW w:w="2972" w:type="dxa"/>
            <w:shd w:val="clear" w:color="auto" w:fill="D1EEF9" w:themeFill="accent1" w:themeFillTint="33"/>
          </w:tcPr>
          <w:p w:rsidRPr="00093D6C" w:rsidR="00945BE6" w:rsidP="00093D6C" w:rsidRDefault="00755A0F" w14:paraId="70068DA0" w14:textId="01C692A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z w:val="24"/>
                <w:szCs w:val="24"/>
              </w:rPr>
              <w:t>Project Background</w:t>
            </w:r>
          </w:p>
        </w:tc>
        <w:tc>
          <w:tcPr>
            <w:tcW w:w="1536" w:type="dxa"/>
            <w:shd w:val="clear" w:color="auto" w:fill="D1EEF9" w:themeFill="accent1" w:themeFillTint="33"/>
          </w:tcPr>
          <w:p w:rsidRPr="00093D6C" w:rsidR="00945BE6" w:rsidP="00093D6C" w:rsidRDefault="004333BA" w14:paraId="46742AEF" w14:textId="1AB8A014">
            <w:pPr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trike/>
                <w:sz w:val="24"/>
                <w:szCs w:val="24"/>
              </w:rPr>
              <w:t>Tamim</w:t>
            </w:r>
            <w:r w:rsidRPr="00093D6C" w:rsidR="7163E4E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093D6C" w:rsidR="7163E4EC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Mari</w:t>
            </w:r>
          </w:p>
        </w:tc>
        <w:tc>
          <w:tcPr>
            <w:tcW w:w="1724" w:type="dxa"/>
          </w:tcPr>
          <w:p w:rsidRPr="00093D6C" w:rsidR="00945BE6" w:rsidP="00093D6C" w:rsidRDefault="00195878" w14:paraId="719FFDBF" w14:textId="0528A6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z w:val="24"/>
                <w:szCs w:val="24"/>
              </w:rPr>
              <w:t xml:space="preserve">September </w:t>
            </w:r>
            <w:r w:rsidRPr="00093D6C" w:rsidR="00761EF2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2784" w:type="dxa"/>
          </w:tcPr>
          <w:p w:rsidRPr="00093D6C" w:rsidR="00945BE6" w:rsidP="00093D6C" w:rsidRDefault="00093D6C" w14:paraId="21D669F2" w14:textId="2D7B820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z w:val="24"/>
                <w:szCs w:val="24"/>
              </w:rPr>
              <w:t>Done;</w:t>
            </w:r>
            <w:r w:rsidRPr="00093D6C" w:rsidR="4CD4E18F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093D6C" w:rsidR="4CD4E18F">
              <w:rPr>
                <w:rFonts w:asciiTheme="majorHAnsi" w:hAnsiTheme="majorHAnsi" w:cstheme="majorHAnsi"/>
                <w:strike/>
                <w:sz w:val="24"/>
                <w:szCs w:val="24"/>
              </w:rPr>
              <w:t>For review</w:t>
            </w:r>
            <w:r>
              <w:rPr>
                <w:rFonts w:asciiTheme="majorHAnsi" w:hAnsiTheme="majorHAnsi" w:cstheme="majorHAnsi"/>
                <w:strike/>
                <w:sz w:val="24"/>
                <w:szCs w:val="24"/>
              </w:rPr>
              <w:t xml:space="preserve"> </w:t>
            </w:r>
            <w:r w:rsidRPr="00093D6C">
              <w:rPr>
                <w:rFonts w:asciiTheme="majorHAnsi" w:hAnsiTheme="majorHAnsi" w:cstheme="majorHAnsi"/>
                <w:sz w:val="24"/>
                <w:szCs w:val="24"/>
              </w:rPr>
              <w:t>Feedback</w:t>
            </w:r>
            <w:r w:rsidRPr="00093D6C">
              <w:rPr>
                <w:rFonts w:asciiTheme="majorHAnsi" w:hAnsiTheme="majorHAnsi" w:cstheme="majorHAnsi"/>
                <w:sz w:val="24"/>
                <w:szCs w:val="24"/>
              </w:rPr>
              <w:t xml:space="preserve"> given</w:t>
            </w:r>
          </w:p>
        </w:tc>
      </w:tr>
      <w:tr w:rsidRPr="00093D6C" w:rsidR="00945BE6" w:rsidTr="00A848B2" w14:paraId="79903843" w14:textId="77777777">
        <w:trPr>
          <w:trHeight w:val="300"/>
        </w:trPr>
        <w:tc>
          <w:tcPr>
            <w:tcW w:w="2972" w:type="dxa"/>
            <w:shd w:val="clear" w:color="auto" w:fill="D1EEF9" w:themeFill="accent1" w:themeFillTint="33"/>
          </w:tcPr>
          <w:p w:rsidRPr="00093D6C" w:rsidR="00945BE6" w:rsidP="00093D6C" w:rsidRDefault="00755A0F" w14:paraId="0A448629" w14:textId="13AE5F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z w:val="24"/>
                <w:szCs w:val="24"/>
              </w:rPr>
              <w:t>Mission Statement and Project Objectives</w:t>
            </w:r>
          </w:p>
        </w:tc>
        <w:tc>
          <w:tcPr>
            <w:tcW w:w="1536" w:type="dxa"/>
            <w:shd w:val="clear" w:color="auto" w:fill="D1EEF9" w:themeFill="accent1" w:themeFillTint="33"/>
          </w:tcPr>
          <w:p w:rsidRPr="00093D6C" w:rsidR="00945BE6" w:rsidP="00093D6C" w:rsidRDefault="00755A0F" w14:paraId="01DB9164" w14:textId="2C8F08DC">
            <w:pPr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trike/>
                <w:sz w:val="24"/>
                <w:szCs w:val="24"/>
              </w:rPr>
              <w:t>Tamim</w:t>
            </w:r>
            <w:r w:rsidRPr="00093D6C" w:rsidR="75BA32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093D6C" w:rsidR="75BA325C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Mari</w:t>
            </w:r>
          </w:p>
        </w:tc>
        <w:tc>
          <w:tcPr>
            <w:tcW w:w="1724" w:type="dxa"/>
          </w:tcPr>
          <w:p w:rsidRPr="00093D6C" w:rsidR="00945BE6" w:rsidP="00093D6C" w:rsidRDefault="00195878" w14:paraId="5F65492C" w14:textId="67596C9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z w:val="24"/>
                <w:szCs w:val="24"/>
              </w:rPr>
              <w:t xml:space="preserve">September </w:t>
            </w:r>
            <w:r w:rsidRPr="00093D6C" w:rsidR="00761EF2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2784" w:type="dxa"/>
          </w:tcPr>
          <w:p w:rsidRPr="00093D6C" w:rsidR="00945BE6" w:rsidP="00093D6C" w:rsidRDefault="00093D6C" w14:paraId="4BB4FE65" w14:textId="1CD20FB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z w:val="24"/>
                <w:szCs w:val="24"/>
              </w:rPr>
              <w:t>Done;</w:t>
            </w:r>
            <w:r w:rsidRPr="00093D6C" w:rsidR="447F068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093D6C" w:rsidR="447F0688">
              <w:rPr>
                <w:rFonts w:asciiTheme="majorHAnsi" w:hAnsiTheme="majorHAnsi" w:cstheme="majorHAnsi"/>
                <w:strike/>
                <w:sz w:val="24"/>
                <w:szCs w:val="24"/>
              </w:rPr>
              <w:t>For review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093D6C">
              <w:rPr>
                <w:rFonts w:asciiTheme="majorHAnsi" w:hAnsiTheme="majorHAnsi" w:cstheme="majorHAnsi"/>
                <w:sz w:val="24"/>
                <w:szCs w:val="24"/>
              </w:rPr>
              <w:t>Feedback</w:t>
            </w:r>
            <w:r w:rsidRPr="00093D6C">
              <w:rPr>
                <w:rFonts w:asciiTheme="majorHAnsi" w:hAnsiTheme="majorHAnsi" w:cstheme="majorHAnsi"/>
                <w:sz w:val="24"/>
                <w:szCs w:val="24"/>
              </w:rPr>
              <w:t xml:space="preserve"> given</w:t>
            </w:r>
          </w:p>
        </w:tc>
      </w:tr>
      <w:tr w:rsidRPr="00093D6C" w:rsidR="00904F6A" w:rsidTr="00A848B2" w14:paraId="4D03E153" w14:textId="77777777">
        <w:tc>
          <w:tcPr>
            <w:tcW w:w="2972" w:type="dxa"/>
            <w:shd w:val="clear" w:color="auto" w:fill="D3EBDA" w:themeFill="accent5" w:themeFillTint="33"/>
          </w:tcPr>
          <w:p w:rsidRPr="00093D6C" w:rsidR="00904F6A" w:rsidP="00093D6C" w:rsidRDefault="00904F6A" w14:paraId="69137D6B" w14:textId="32911D1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SWOT Analysis</w:t>
            </w:r>
          </w:p>
        </w:tc>
        <w:tc>
          <w:tcPr>
            <w:tcW w:w="1536" w:type="dxa"/>
            <w:shd w:val="clear" w:color="auto" w:fill="D3EBDA" w:themeFill="accent5" w:themeFillTint="33"/>
          </w:tcPr>
          <w:p w:rsidRPr="00093D6C" w:rsidR="00904F6A" w:rsidP="00093D6C" w:rsidRDefault="00904F6A" w14:paraId="2BBF55C1" w14:textId="1CFA21D7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trike/>
                <w:sz w:val="24"/>
                <w:szCs w:val="24"/>
              </w:rPr>
              <w:t>Mari</w:t>
            </w:r>
            <w:r w:rsidRPr="00093D6C" w:rsidR="08B976DB">
              <w:rPr>
                <w:rFonts w:asciiTheme="majorHAnsi" w:hAnsiTheme="majorHAnsi" w:cstheme="majorHAnsi"/>
                <w:strike/>
                <w:sz w:val="24"/>
                <w:szCs w:val="24"/>
              </w:rPr>
              <w:t xml:space="preserve"> </w:t>
            </w:r>
            <w:r w:rsidRPr="00093D6C" w:rsidR="08B976DB">
              <w:rPr>
                <w:rFonts w:asciiTheme="majorHAnsi" w:hAnsiTheme="majorHAnsi" w:cstheme="majorHAnsi"/>
                <w:b/>
                <w:bCs/>
                <w:color w:val="C00000"/>
                <w:sz w:val="24"/>
                <w:szCs w:val="24"/>
              </w:rPr>
              <w:t>Bhavi</w:t>
            </w:r>
          </w:p>
        </w:tc>
        <w:tc>
          <w:tcPr>
            <w:tcW w:w="1724" w:type="dxa"/>
          </w:tcPr>
          <w:p w:rsidRPr="00093D6C" w:rsidR="00904F6A" w:rsidP="00093D6C" w:rsidRDefault="00904F6A" w14:paraId="66498575" w14:textId="1EF235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z w:val="24"/>
                <w:szCs w:val="24"/>
              </w:rPr>
              <w:t>September 11</w:t>
            </w:r>
          </w:p>
        </w:tc>
        <w:tc>
          <w:tcPr>
            <w:tcW w:w="2784" w:type="dxa"/>
          </w:tcPr>
          <w:p w:rsidRPr="00093D6C" w:rsidR="00904F6A" w:rsidP="00093D6C" w:rsidRDefault="00093D6C" w14:paraId="2D91CA1F" w14:textId="5B4AE33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z w:val="24"/>
                <w:szCs w:val="24"/>
              </w:rPr>
              <w:t>Done; Feedback</w:t>
            </w:r>
            <w:r w:rsidRPr="00093D6C" w:rsidR="5BDBF614">
              <w:rPr>
                <w:rFonts w:asciiTheme="majorHAnsi" w:hAnsiTheme="majorHAnsi" w:cstheme="majorHAnsi"/>
                <w:sz w:val="24"/>
                <w:szCs w:val="24"/>
              </w:rPr>
              <w:t xml:space="preserve"> given</w:t>
            </w:r>
            <w:r w:rsidRPr="00093D6C" w:rsidR="505D7BF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093D6C" w:rsidR="505D7BFC">
              <w:rPr>
                <w:rFonts w:asciiTheme="majorHAnsi" w:hAnsiTheme="majorHAnsi" w:cstheme="majorHAnsi"/>
                <w:strike/>
                <w:sz w:val="24"/>
                <w:szCs w:val="24"/>
              </w:rPr>
              <w:t>(Need some changes)</w:t>
            </w:r>
          </w:p>
        </w:tc>
      </w:tr>
      <w:tr w:rsidRPr="00093D6C" w:rsidR="00904F6A" w:rsidTr="00A848B2" w14:paraId="5E6E8810" w14:textId="77777777">
        <w:tc>
          <w:tcPr>
            <w:tcW w:w="2972" w:type="dxa"/>
            <w:shd w:val="clear" w:color="auto" w:fill="D3EBDA" w:themeFill="accent5" w:themeFillTint="33"/>
          </w:tcPr>
          <w:p w:rsidRPr="00093D6C" w:rsidR="00904F6A" w:rsidP="00093D6C" w:rsidRDefault="00904F6A" w14:paraId="4E631930" w14:textId="5495E89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z w:val="24"/>
                <w:szCs w:val="24"/>
              </w:rPr>
              <w:t>Problem/Opportunity Statement</w:t>
            </w:r>
          </w:p>
        </w:tc>
        <w:tc>
          <w:tcPr>
            <w:tcW w:w="1536" w:type="dxa"/>
            <w:shd w:val="clear" w:color="auto" w:fill="D3EBDA" w:themeFill="accent5" w:themeFillTint="33"/>
          </w:tcPr>
          <w:p w:rsidRPr="00093D6C" w:rsidR="00904F6A" w:rsidP="00093D6C" w:rsidRDefault="00904F6A" w14:paraId="4ACA2D3D" w14:textId="3592E4C0">
            <w:pPr>
              <w:rPr>
                <w:rFonts w:asciiTheme="majorHAnsi" w:hAnsiTheme="majorHAnsi" w:cstheme="majorHAnsi"/>
                <w:b/>
                <w:bCs/>
                <w:color w:val="C00000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b/>
                <w:bCs/>
                <w:color w:val="C00000"/>
                <w:sz w:val="24"/>
                <w:szCs w:val="24"/>
              </w:rPr>
              <w:t>Bhavi</w:t>
            </w:r>
          </w:p>
        </w:tc>
        <w:tc>
          <w:tcPr>
            <w:tcW w:w="1724" w:type="dxa"/>
          </w:tcPr>
          <w:p w:rsidRPr="00093D6C" w:rsidR="00904F6A" w:rsidP="00093D6C" w:rsidRDefault="00904F6A" w14:paraId="49365F17" w14:textId="560930E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z w:val="24"/>
                <w:szCs w:val="24"/>
              </w:rPr>
              <w:t>September 11</w:t>
            </w:r>
          </w:p>
        </w:tc>
        <w:tc>
          <w:tcPr>
            <w:tcW w:w="2784" w:type="dxa"/>
          </w:tcPr>
          <w:p w:rsidRPr="00093D6C" w:rsidR="00904F6A" w:rsidP="00093D6C" w:rsidRDefault="00093D6C" w14:paraId="45EADEB4" w14:textId="726763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z w:val="24"/>
                <w:szCs w:val="24"/>
              </w:rPr>
              <w:t>Done; Feedback given</w:t>
            </w:r>
          </w:p>
        </w:tc>
      </w:tr>
      <w:tr w:rsidRPr="00093D6C" w:rsidR="00904F6A" w:rsidTr="00A848B2" w14:paraId="281CF830" w14:textId="77777777">
        <w:tc>
          <w:tcPr>
            <w:tcW w:w="2972" w:type="dxa"/>
            <w:shd w:val="clear" w:color="auto" w:fill="D3EBDA" w:themeFill="accent5" w:themeFillTint="33"/>
          </w:tcPr>
          <w:p w:rsidRPr="00093D6C" w:rsidR="00904F6A" w:rsidP="00093D6C" w:rsidRDefault="00904F6A" w14:paraId="00505302" w14:textId="413522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z w:val="24"/>
                <w:szCs w:val="24"/>
              </w:rPr>
              <w:t>Critical Assumptions and Constraints</w:t>
            </w:r>
          </w:p>
        </w:tc>
        <w:tc>
          <w:tcPr>
            <w:tcW w:w="1536" w:type="dxa"/>
            <w:shd w:val="clear" w:color="auto" w:fill="D3EBDA" w:themeFill="accent5" w:themeFillTint="33"/>
          </w:tcPr>
          <w:p w:rsidRPr="00093D6C" w:rsidR="00904F6A" w:rsidP="00093D6C" w:rsidRDefault="00904F6A" w14:paraId="248D21CF" w14:textId="24BA9C46">
            <w:pPr>
              <w:rPr>
                <w:rFonts w:asciiTheme="majorHAnsi" w:hAnsiTheme="majorHAnsi" w:cstheme="majorHAnsi"/>
                <w:b/>
                <w:bCs/>
                <w:color w:val="C00000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b/>
                <w:bCs/>
                <w:color w:val="C00000"/>
                <w:sz w:val="24"/>
                <w:szCs w:val="24"/>
              </w:rPr>
              <w:t>Bhavi</w:t>
            </w:r>
          </w:p>
        </w:tc>
        <w:tc>
          <w:tcPr>
            <w:tcW w:w="1724" w:type="dxa"/>
          </w:tcPr>
          <w:p w:rsidRPr="00093D6C" w:rsidR="00904F6A" w:rsidP="00093D6C" w:rsidRDefault="00904F6A" w14:paraId="5556D0E0" w14:textId="39A517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z w:val="24"/>
                <w:szCs w:val="24"/>
              </w:rPr>
              <w:t>September 11</w:t>
            </w:r>
          </w:p>
        </w:tc>
        <w:tc>
          <w:tcPr>
            <w:tcW w:w="2784" w:type="dxa"/>
          </w:tcPr>
          <w:p w:rsidRPr="00093D6C" w:rsidR="00904F6A" w:rsidP="00093D6C" w:rsidRDefault="00093D6C" w14:paraId="7E97FEF5" w14:textId="6F5E4CC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z w:val="24"/>
                <w:szCs w:val="24"/>
              </w:rPr>
              <w:t>Done; Feedback given</w:t>
            </w:r>
          </w:p>
        </w:tc>
      </w:tr>
      <w:tr w:rsidRPr="00093D6C" w:rsidR="00904F6A" w:rsidTr="00A848B2" w14:paraId="0415E2F9" w14:textId="77777777">
        <w:tc>
          <w:tcPr>
            <w:tcW w:w="2972" w:type="dxa"/>
            <w:shd w:val="clear" w:color="auto" w:fill="D3EBDA" w:themeFill="accent5" w:themeFillTint="33"/>
          </w:tcPr>
          <w:p w:rsidRPr="00093D6C" w:rsidR="00904F6A" w:rsidP="00093D6C" w:rsidRDefault="00904F6A" w14:paraId="2BE8A6FE" w14:textId="0B5C1F8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z w:val="24"/>
                <w:szCs w:val="24"/>
              </w:rPr>
              <w:t>Analysis of Options and Recommendations</w:t>
            </w:r>
          </w:p>
        </w:tc>
        <w:tc>
          <w:tcPr>
            <w:tcW w:w="1536" w:type="dxa"/>
            <w:shd w:val="clear" w:color="auto" w:fill="D3EBDA" w:themeFill="accent5" w:themeFillTint="33"/>
          </w:tcPr>
          <w:p w:rsidRPr="00093D6C" w:rsidR="00904F6A" w:rsidP="00093D6C" w:rsidRDefault="00904F6A" w14:paraId="175B1D11" w14:textId="3A3C2671">
            <w:pPr>
              <w:rPr>
                <w:rFonts w:asciiTheme="majorHAnsi" w:hAnsiTheme="majorHAnsi" w:cstheme="majorHAnsi"/>
                <w:b/>
                <w:bCs/>
                <w:color w:val="C00000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b/>
                <w:bCs/>
                <w:color w:val="C00000"/>
                <w:sz w:val="24"/>
                <w:szCs w:val="24"/>
              </w:rPr>
              <w:t>Bhavi</w:t>
            </w:r>
          </w:p>
        </w:tc>
        <w:tc>
          <w:tcPr>
            <w:tcW w:w="1724" w:type="dxa"/>
          </w:tcPr>
          <w:p w:rsidRPr="00093D6C" w:rsidR="00904F6A" w:rsidP="00093D6C" w:rsidRDefault="00904F6A" w14:paraId="1D76D0E5" w14:textId="0D90160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z w:val="24"/>
                <w:szCs w:val="24"/>
              </w:rPr>
              <w:t>September 11</w:t>
            </w:r>
          </w:p>
        </w:tc>
        <w:tc>
          <w:tcPr>
            <w:tcW w:w="2784" w:type="dxa"/>
          </w:tcPr>
          <w:p w:rsidRPr="00093D6C" w:rsidR="00904F6A" w:rsidP="00093D6C" w:rsidRDefault="00093D6C" w14:paraId="7238B21C" w14:textId="5EB7B90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z w:val="24"/>
                <w:szCs w:val="24"/>
              </w:rPr>
              <w:t>Done; Feedback given</w:t>
            </w:r>
          </w:p>
        </w:tc>
      </w:tr>
      <w:tr w:rsidRPr="00093D6C" w:rsidR="00904F6A" w:rsidTr="00A848B2" w14:paraId="73A03A6D" w14:textId="77777777">
        <w:tc>
          <w:tcPr>
            <w:tcW w:w="2972" w:type="dxa"/>
            <w:shd w:val="clear" w:color="auto" w:fill="D3EBDA" w:themeFill="accent5" w:themeFillTint="33"/>
          </w:tcPr>
          <w:p w:rsidRPr="00093D6C" w:rsidR="00904F6A" w:rsidP="00093D6C" w:rsidRDefault="00904F6A" w14:paraId="4AE103D8" w14:textId="2992254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z w:val="24"/>
                <w:szCs w:val="24"/>
              </w:rPr>
              <w:t xml:space="preserve">Financial Analysis </w:t>
            </w:r>
          </w:p>
        </w:tc>
        <w:tc>
          <w:tcPr>
            <w:tcW w:w="1536" w:type="dxa"/>
            <w:shd w:val="clear" w:color="auto" w:fill="D3EBDA" w:themeFill="accent5" w:themeFillTint="33"/>
          </w:tcPr>
          <w:p w:rsidRPr="00093D6C" w:rsidR="00904F6A" w:rsidP="00093D6C" w:rsidRDefault="00904F6A" w14:paraId="355D415F" w14:textId="35118664">
            <w:pPr>
              <w:rPr>
                <w:rFonts w:asciiTheme="majorHAnsi" w:hAnsiTheme="majorHAnsi" w:cstheme="majorHAnsi"/>
                <w:b/>
                <w:bCs/>
                <w:color w:val="C00000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b/>
                <w:bCs/>
                <w:color w:val="C00000"/>
                <w:sz w:val="24"/>
                <w:szCs w:val="24"/>
              </w:rPr>
              <w:t>Bhavi</w:t>
            </w:r>
          </w:p>
        </w:tc>
        <w:tc>
          <w:tcPr>
            <w:tcW w:w="1724" w:type="dxa"/>
          </w:tcPr>
          <w:p w:rsidRPr="00093D6C" w:rsidR="00904F6A" w:rsidP="00093D6C" w:rsidRDefault="78D15441" w14:paraId="55A1B36D" w14:textId="6B13CA4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ins w:author="Tamim Hasan" w:date="2023-09-12T10:35:00Z" w:id="0">
              <w:r w:rsidRPr="00093D6C">
                <w:rPr>
                  <w:rFonts w:asciiTheme="majorHAnsi" w:hAnsiTheme="majorHAnsi" w:cstheme="majorHAnsi"/>
                  <w:sz w:val="24"/>
                  <w:szCs w:val="24"/>
                </w:rPr>
                <w:t xml:space="preserve">September </w:t>
              </w:r>
              <w:r w:rsidRPr="00093D6C" w:rsidR="5BD7ABFF">
                <w:rPr>
                  <w:rFonts w:asciiTheme="majorHAnsi" w:hAnsiTheme="majorHAnsi" w:cstheme="majorHAnsi"/>
                  <w:sz w:val="24"/>
                  <w:szCs w:val="24"/>
                </w:rPr>
                <w:t>2</w:t>
              </w:r>
              <w:r w:rsidRPr="00093D6C">
                <w:rPr>
                  <w:rFonts w:asciiTheme="majorHAnsi" w:hAnsiTheme="majorHAnsi" w:cstheme="majorHAnsi"/>
                  <w:sz w:val="24"/>
                  <w:szCs w:val="24"/>
                </w:rPr>
                <w:t>2</w:t>
              </w:r>
            </w:ins>
          </w:p>
        </w:tc>
        <w:tc>
          <w:tcPr>
            <w:tcW w:w="2784" w:type="dxa"/>
          </w:tcPr>
          <w:p w:rsidRPr="00093D6C" w:rsidR="00904F6A" w:rsidP="00093D6C" w:rsidRDefault="00093D6C" w14:paraId="376D353D" w14:textId="0F486A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z w:val="24"/>
                <w:szCs w:val="24"/>
              </w:rPr>
              <w:t>Done; Feedback given</w:t>
            </w:r>
          </w:p>
        </w:tc>
      </w:tr>
      <w:tr w:rsidRPr="00093D6C" w:rsidR="00904F6A" w:rsidTr="00A848B2" w14:paraId="4BDEF3BE" w14:textId="77777777">
        <w:tc>
          <w:tcPr>
            <w:tcW w:w="2972" w:type="dxa"/>
            <w:shd w:val="clear" w:color="auto" w:fill="D1EEF9" w:themeFill="accent1" w:themeFillTint="33"/>
          </w:tcPr>
          <w:p w:rsidRPr="00093D6C" w:rsidR="00904F6A" w:rsidP="00093D6C" w:rsidRDefault="00904F6A" w14:paraId="76213ACB" w14:textId="52061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z w:val="24"/>
                <w:szCs w:val="24"/>
              </w:rPr>
              <w:t>Project Scope and WBS</w:t>
            </w:r>
          </w:p>
        </w:tc>
        <w:tc>
          <w:tcPr>
            <w:tcW w:w="1536" w:type="dxa"/>
            <w:shd w:val="clear" w:color="auto" w:fill="D1EEF9" w:themeFill="accent1" w:themeFillTint="33"/>
          </w:tcPr>
          <w:p w:rsidRPr="00093D6C" w:rsidR="00904F6A" w:rsidP="00093D6C" w:rsidRDefault="00904F6A" w14:paraId="73D9643F" w14:textId="55BFB3D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Mari</w:t>
            </w:r>
          </w:p>
        </w:tc>
        <w:tc>
          <w:tcPr>
            <w:tcW w:w="1724" w:type="dxa"/>
          </w:tcPr>
          <w:p w:rsidRPr="00093D6C" w:rsidR="00904F6A" w:rsidP="00093D6C" w:rsidRDefault="3FEB1646" w14:paraId="75E7B14E" w14:textId="2CF997B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ins w:author="Tamim Hasan" w:date="2023-09-12T10:35:00Z" w:id="1">
              <w:r w:rsidRPr="00093D6C">
                <w:rPr>
                  <w:rFonts w:asciiTheme="majorHAnsi" w:hAnsiTheme="majorHAnsi" w:cstheme="majorHAnsi"/>
                  <w:sz w:val="24"/>
                  <w:szCs w:val="24"/>
                </w:rPr>
                <w:t xml:space="preserve">September </w:t>
              </w:r>
              <w:r w:rsidRPr="00093D6C" w:rsidR="7C977497">
                <w:rPr>
                  <w:rFonts w:asciiTheme="majorHAnsi" w:hAnsiTheme="majorHAnsi" w:cstheme="majorHAnsi"/>
                  <w:sz w:val="24"/>
                  <w:szCs w:val="24"/>
                </w:rPr>
                <w:t>2</w:t>
              </w:r>
              <w:r w:rsidRPr="00093D6C">
                <w:rPr>
                  <w:rFonts w:asciiTheme="majorHAnsi" w:hAnsiTheme="majorHAnsi" w:cstheme="majorHAnsi"/>
                  <w:sz w:val="24"/>
                  <w:szCs w:val="24"/>
                </w:rPr>
                <w:t>2</w:t>
              </w:r>
            </w:ins>
          </w:p>
        </w:tc>
        <w:tc>
          <w:tcPr>
            <w:tcW w:w="2784" w:type="dxa"/>
          </w:tcPr>
          <w:p w:rsidRPr="00093D6C" w:rsidR="00904F6A" w:rsidP="00093D6C" w:rsidRDefault="00093D6C" w14:paraId="5489F73E" w14:textId="7460DF1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z w:val="24"/>
                <w:szCs w:val="24"/>
              </w:rPr>
              <w:t>Done;</w:t>
            </w:r>
            <w:r w:rsidRPr="00093D6C" w:rsidR="00DB0A11">
              <w:rPr>
                <w:rFonts w:asciiTheme="majorHAnsi" w:hAnsiTheme="majorHAnsi" w:cstheme="majorHAnsi"/>
                <w:sz w:val="24"/>
                <w:szCs w:val="24"/>
              </w:rPr>
              <w:t xml:space="preserve"> Feedback given</w:t>
            </w:r>
          </w:p>
        </w:tc>
      </w:tr>
      <w:tr w:rsidRPr="00093D6C" w:rsidR="00904F6A" w:rsidTr="00093D6C" w14:paraId="7BD8DE65" w14:textId="77777777">
        <w:tc>
          <w:tcPr>
            <w:tcW w:w="2972" w:type="dxa"/>
            <w:shd w:val="clear" w:color="auto" w:fill="FFFFFF" w:themeFill="background1"/>
          </w:tcPr>
          <w:p w:rsidRPr="00093D6C" w:rsidR="00904F6A" w:rsidP="00093D6C" w:rsidRDefault="00904F6A" w14:paraId="219620A8" w14:textId="317E2BE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z w:val="24"/>
                <w:szCs w:val="24"/>
              </w:rPr>
              <w:t>Cost Model and Baseline</w:t>
            </w:r>
          </w:p>
        </w:tc>
        <w:tc>
          <w:tcPr>
            <w:tcW w:w="1536" w:type="dxa"/>
            <w:shd w:val="clear" w:color="auto" w:fill="FFFFFF" w:themeFill="background1"/>
          </w:tcPr>
          <w:p w:rsidRPr="00093D6C" w:rsidR="00904F6A" w:rsidP="00093D6C" w:rsidRDefault="00904F6A" w14:paraId="176F9258" w14:textId="2D91DC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Tamim</w:t>
            </w:r>
            <w:r w:rsidRPr="00093D6C" w:rsidR="0794C16E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Pr="00093D6C" w:rsidR="0794C16E">
              <w:rPr>
                <w:rFonts w:asciiTheme="majorHAnsi" w:hAnsiTheme="majorHAnsi" w:cstheme="majorHAnsi"/>
                <w:strike/>
                <w:sz w:val="24"/>
                <w:szCs w:val="24"/>
              </w:rPr>
              <w:t>Bhavi</w:t>
            </w:r>
          </w:p>
        </w:tc>
        <w:tc>
          <w:tcPr>
            <w:tcW w:w="1724" w:type="dxa"/>
          </w:tcPr>
          <w:p w:rsidRPr="00093D6C" w:rsidR="00904F6A" w:rsidP="00093D6C" w:rsidRDefault="4F300506" w14:paraId="2E4DEE1F" w14:textId="7248507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ins w:author="Tamim Hasan" w:date="2023-09-12T10:35:00Z" w:id="2">
              <w:r w:rsidRPr="00093D6C">
                <w:rPr>
                  <w:rFonts w:asciiTheme="majorHAnsi" w:hAnsiTheme="majorHAnsi" w:cstheme="majorHAnsi"/>
                  <w:sz w:val="24"/>
                  <w:szCs w:val="24"/>
                </w:rPr>
                <w:t>September 22</w:t>
              </w:r>
            </w:ins>
          </w:p>
        </w:tc>
        <w:tc>
          <w:tcPr>
            <w:tcW w:w="2784" w:type="dxa"/>
          </w:tcPr>
          <w:p w:rsidRPr="00093D6C" w:rsidR="00904F6A" w:rsidP="00093D6C" w:rsidRDefault="00093D6C" w14:paraId="7EB4DEEB" w14:textId="560C9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z w:val="24"/>
                <w:szCs w:val="24"/>
              </w:rPr>
              <w:t>Done; Feedback given</w:t>
            </w:r>
          </w:p>
        </w:tc>
      </w:tr>
      <w:tr w:rsidRPr="00093D6C" w:rsidR="00904F6A" w:rsidTr="00093D6C" w14:paraId="00049F73" w14:textId="77777777">
        <w:tc>
          <w:tcPr>
            <w:tcW w:w="2972" w:type="dxa"/>
            <w:shd w:val="clear" w:color="auto" w:fill="FFFFFF" w:themeFill="background1"/>
          </w:tcPr>
          <w:p w:rsidRPr="00093D6C" w:rsidR="00904F6A" w:rsidP="00093D6C" w:rsidRDefault="00904F6A" w14:paraId="5AB064ED" w14:textId="5F39B0C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z w:val="24"/>
                <w:szCs w:val="24"/>
              </w:rPr>
              <w:t>Schedule, Gantt Chart, Network Diagram</w:t>
            </w:r>
          </w:p>
        </w:tc>
        <w:tc>
          <w:tcPr>
            <w:tcW w:w="1536" w:type="dxa"/>
            <w:shd w:val="clear" w:color="auto" w:fill="FFFFFF" w:themeFill="background1"/>
          </w:tcPr>
          <w:p w:rsidRPr="00093D6C" w:rsidR="00904F6A" w:rsidP="00093D6C" w:rsidRDefault="00904F6A" w14:paraId="3C1CBB9A" w14:textId="5F7671A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093D6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Tamim</w:t>
            </w:r>
          </w:p>
        </w:tc>
        <w:tc>
          <w:tcPr>
            <w:tcW w:w="1724" w:type="dxa"/>
          </w:tcPr>
          <w:p w:rsidRPr="00093D6C" w:rsidR="00904F6A" w:rsidP="00093D6C" w:rsidRDefault="5E81C75C" w14:paraId="5F9DA550" w14:textId="260BEA15">
            <w:pPr>
              <w:rPr>
                <w:ins w:author="Tamim Hasan" w:date="2023-09-12T10:36:00Z" w:id="3"/>
                <w:rFonts w:asciiTheme="majorHAnsi" w:hAnsiTheme="majorHAnsi" w:cstheme="majorHAnsi"/>
                <w:sz w:val="24"/>
                <w:szCs w:val="24"/>
              </w:rPr>
            </w:pPr>
            <w:ins w:author="Tamim Hasan" w:date="2023-09-12T10:36:00Z" w:id="4">
              <w:r w:rsidRPr="00093D6C">
                <w:rPr>
                  <w:rFonts w:asciiTheme="majorHAnsi" w:hAnsiTheme="majorHAnsi" w:cstheme="majorHAnsi"/>
                  <w:sz w:val="24"/>
                  <w:szCs w:val="24"/>
                </w:rPr>
                <w:t>September 22</w:t>
              </w:r>
            </w:ins>
          </w:p>
          <w:p w:rsidRPr="00093D6C" w:rsidR="00904F6A" w:rsidP="00093D6C" w:rsidRDefault="29022E3F" w14:paraId="3555E52D" w14:textId="0A569E0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2784" w:type="dxa"/>
          </w:tcPr>
          <w:p w:rsidRPr="00093D6C" w:rsidR="00904F6A" w:rsidP="00093D6C" w:rsidRDefault="00093D6C" w14:paraId="3B45CE35" w14:textId="6069937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z w:val="24"/>
                <w:szCs w:val="24"/>
              </w:rPr>
              <w:t>Done; Feedback given</w:t>
            </w:r>
          </w:p>
        </w:tc>
      </w:tr>
      <w:tr w:rsidRPr="00093D6C" w:rsidR="00904F6A" w:rsidTr="00093D6C" w14:paraId="05839299" w14:textId="77777777">
        <w:tc>
          <w:tcPr>
            <w:tcW w:w="2972" w:type="dxa"/>
            <w:shd w:val="clear" w:color="auto" w:fill="FFFFFF" w:themeFill="background1"/>
          </w:tcPr>
          <w:p w:rsidRPr="00093D6C" w:rsidR="00904F6A" w:rsidP="00093D6C" w:rsidRDefault="00904F6A" w14:paraId="3114030D" w14:textId="5104828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z w:val="24"/>
                <w:szCs w:val="24"/>
              </w:rPr>
              <w:t>List of Risks</w:t>
            </w:r>
          </w:p>
        </w:tc>
        <w:tc>
          <w:tcPr>
            <w:tcW w:w="1536" w:type="dxa"/>
            <w:shd w:val="clear" w:color="auto" w:fill="FFFFFF" w:themeFill="background1"/>
          </w:tcPr>
          <w:p w:rsidRPr="00093D6C" w:rsidR="00904F6A" w:rsidP="00093D6C" w:rsidRDefault="082C9445" w14:paraId="67C5C7E9" w14:textId="4B81FA5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trike/>
                <w:sz w:val="24"/>
                <w:szCs w:val="24"/>
              </w:rPr>
              <w:t>Mari</w:t>
            </w:r>
            <w:r w:rsidRPr="00093D6C" w:rsidR="34E3681D">
              <w:rPr>
                <w:rFonts w:asciiTheme="majorHAnsi" w:hAnsiTheme="majorHAnsi" w:cstheme="majorHAnsi"/>
                <w:strike/>
                <w:sz w:val="24"/>
                <w:szCs w:val="24"/>
              </w:rPr>
              <w:t xml:space="preserve"> </w:t>
            </w:r>
            <w:r w:rsidRPr="00093D6C" w:rsidR="34E3681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Tamim</w:t>
            </w:r>
          </w:p>
        </w:tc>
        <w:tc>
          <w:tcPr>
            <w:tcW w:w="1724" w:type="dxa"/>
          </w:tcPr>
          <w:p w:rsidRPr="00093D6C" w:rsidR="00904F6A" w:rsidP="00093D6C" w:rsidRDefault="0714F4A2" w14:paraId="29932CB5" w14:textId="21F914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z w:val="24"/>
                <w:szCs w:val="24"/>
              </w:rPr>
              <w:t xml:space="preserve">September 22  </w:t>
            </w:r>
          </w:p>
        </w:tc>
        <w:tc>
          <w:tcPr>
            <w:tcW w:w="2784" w:type="dxa"/>
          </w:tcPr>
          <w:p w:rsidRPr="00093D6C" w:rsidR="00904F6A" w:rsidP="00093D6C" w:rsidRDefault="00093D6C" w14:paraId="0E26E749" w14:textId="049252C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z w:val="24"/>
                <w:szCs w:val="24"/>
              </w:rPr>
              <w:t>Done; Feedback given</w:t>
            </w:r>
          </w:p>
        </w:tc>
      </w:tr>
      <w:tr w:rsidRPr="00093D6C" w:rsidR="00904F6A" w:rsidTr="00A848B2" w14:paraId="1BBDB26D" w14:textId="77777777">
        <w:tc>
          <w:tcPr>
            <w:tcW w:w="2972" w:type="dxa"/>
            <w:shd w:val="clear" w:color="auto" w:fill="D1EEF9" w:themeFill="accent1" w:themeFillTint="33"/>
          </w:tcPr>
          <w:p w:rsidRPr="00093D6C" w:rsidR="00904F6A" w:rsidP="00093D6C" w:rsidRDefault="00904F6A" w14:paraId="5978A755" w14:textId="78E9CC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z w:val="24"/>
                <w:szCs w:val="24"/>
              </w:rPr>
              <w:t>Highlight of Innovation</w:t>
            </w:r>
          </w:p>
        </w:tc>
        <w:tc>
          <w:tcPr>
            <w:tcW w:w="1536" w:type="dxa"/>
            <w:shd w:val="clear" w:color="auto" w:fill="D1EEF9" w:themeFill="accent1" w:themeFillTint="33"/>
          </w:tcPr>
          <w:p w:rsidRPr="00093D6C" w:rsidR="00904F6A" w:rsidP="00093D6C" w:rsidRDefault="341B7164" w14:paraId="04B852CE" w14:textId="4C1DABF1">
            <w:pPr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</w:rPr>
              <w:t>Mari</w:t>
            </w:r>
          </w:p>
        </w:tc>
        <w:tc>
          <w:tcPr>
            <w:tcW w:w="1724" w:type="dxa"/>
          </w:tcPr>
          <w:p w:rsidRPr="00093D6C" w:rsidR="00904F6A" w:rsidP="00093D6C" w:rsidRDefault="27D4BD3A" w14:paraId="2E4D6408" w14:textId="5DBE54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z w:val="24"/>
                <w:szCs w:val="24"/>
              </w:rPr>
              <w:t>September 22</w:t>
            </w:r>
          </w:p>
        </w:tc>
        <w:tc>
          <w:tcPr>
            <w:tcW w:w="2784" w:type="dxa"/>
          </w:tcPr>
          <w:p w:rsidRPr="00093D6C" w:rsidR="00904F6A" w:rsidP="00093D6C" w:rsidRDefault="00CF365F" w14:paraId="7B4FAF8C" w14:textId="77777777">
            <w:pPr>
              <w:rPr>
                <w:rFonts w:asciiTheme="majorHAnsi" w:hAnsiTheme="majorHAnsi" w:cstheme="majorHAnsi"/>
                <w:strike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trike/>
                <w:sz w:val="24"/>
                <w:szCs w:val="24"/>
              </w:rPr>
              <w:t xml:space="preserve">Revised based on lecturer’s email; </w:t>
            </w:r>
            <w:r w:rsidRPr="00093D6C" w:rsidR="00093D6C">
              <w:rPr>
                <w:rFonts w:asciiTheme="majorHAnsi" w:hAnsiTheme="majorHAnsi" w:cstheme="majorHAnsi"/>
                <w:strike/>
                <w:sz w:val="24"/>
                <w:szCs w:val="24"/>
              </w:rPr>
              <w:t>Waiting</w:t>
            </w:r>
            <w:r w:rsidRPr="00093D6C">
              <w:rPr>
                <w:rFonts w:asciiTheme="majorHAnsi" w:hAnsiTheme="majorHAnsi" w:cstheme="majorHAnsi"/>
                <w:strike/>
                <w:sz w:val="24"/>
                <w:szCs w:val="24"/>
              </w:rPr>
              <w:t xml:space="preserve"> for feedback from leader</w:t>
            </w:r>
          </w:p>
          <w:p w:rsidRPr="00093D6C" w:rsidR="00093D6C" w:rsidP="00093D6C" w:rsidRDefault="00093D6C" w14:paraId="6A034D69" w14:textId="300208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z w:val="24"/>
                <w:szCs w:val="24"/>
              </w:rPr>
              <w:t>Done; Feedback given</w:t>
            </w:r>
          </w:p>
        </w:tc>
      </w:tr>
      <w:tr w:rsidRPr="00093D6C" w:rsidR="00904F6A" w:rsidTr="00A848B2" w14:paraId="60ADE601" w14:textId="77777777">
        <w:tc>
          <w:tcPr>
            <w:tcW w:w="2972" w:type="dxa"/>
            <w:shd w:val="clear" w:color="auto" w:fill="D3EBDA" w:themeFill="accent5" w:themeFillTint="33"/>
          </w:tcPr>
          <w:p w:rsidRPr="00093D6C" w:rsidR="00904F6A" w:rsidP="00093D6C" w:rsidRDefault="00904F6A" w14:paraId="18A92697" w14:textId="61677BCA">
            <w:pPr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  <w:t xml:space="preserve">Conclusions and </w:t>
            </w:r>
            <w:r w:rsidRPr="00093D6C"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  <w:rPrChange w:author="Tamim Hasan" w:date="2023-09-12T20:27:00Z" w:id="5">
                  <w:rPr/>
                </w:rPrChange>
              </w:rPr>
              <w:t>Lessons Learnt</w:t>
            </w:r>
          </w:p>
        </w:tc>
        <w:tc>
          <w:tcPr>
            <w:tcW w:w="1536" w:type="dxa"/>
            <w:shd w:val="clear" w:color="auto" w:fill="D3EBDA" w:themeFill="accent5" w:themeFillTint="33"/>
          </w:tcPr>
          <w:p w:rsidRPr="00093D6C" w:rsidR="00904F6A" w:rsidP="00093D6C" w:rsidRDefault="6B5B896F" w14:paraId="2C3A3690" w14:textId="7FE6FA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b/>
                <w:bCs/>
                <w:color w:val="C00000"/>
                <w:sz w:val="24"/>
                <w:szCs w:val="24"/>
              </w:rPr>
              <w:t>Bhavi</w:t>
            </w:r>
          </w:p>
        </w:tc>
        <w:tc>
          <w:tcPr>
            <w:tcW w:w="1724" w:type="dxa"/>
          </w:tcPr>
          <w:p w:rsidRPr="00093D6C" w:rsidR="00904F6A" w:rsidP="00093D6C" w:rsidRDefault="00904F6A" w14:paraId="504C05A2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784" w:type="dxa"/>
          </w:tcPr>
          <w:p w:rsidRPr="00093D6C" w:rsidR="00904F6A" w:rsidP="00093D6C" w:rsidRDefault="00904F6A" w14:paraId="0F80F118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Pr="00093D6C" w:rsidR="00904F6A" w:rsidTr="77E64B74" w14:paraId="146E4B8C" w14:textId="77777777">
        <w:tc>
          <w:tcPr>
            <w:tcW w:w="2972" w:type="dxa"/>
          </w:tcPr>
          <w:p w:rsidRPr="00093D6C" w:rsidR="00904F6A" w:rsidP="00093D6C" w:rsidRDefault="00904F6A" w14:paraId="7EA1BE8F" w14:textId="48F5ACA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z w:val="24"/>
                <w:szCs w:val="24"/>
              </w:rPr>
              <w:t>References</w:t>
            </w:r>
          </w:p>
        </w:tc>
        <w:tc>
          <w:tcPr>
            <w:tcW w:w="1536" w:type="dxa"/>
          </w:tcPr>
          <w:p w:rsidRPr="00093D6C" w:rsidR="00904F6A" w:rsidP="00093D6C" w:rsidRDefault="00904F6A" w14:paraId="1E186BC3" w14:textId="13FAB8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93D6C">
              <w:rPr>
                <w:rFonts w:asciiTheme="majorHAnsi" w:hAnsiTheme="majorHAnsi" w:cstheme="majorHAnsi"/>
                <w:sz w:val="24"/>
                <w:szCs w:val="24"/>
              </w:rPr>
              <w:t>Everyone</w:t>
            </w:r>
          </w:p>
        </w:tc>
        <w:tc>
          <w:tcPr>
            <w:tcW w:w="1724" w:type="dxa"/>
          </w:tcPr>
          <w:p w:rsidRPr="00093D6C" w:rsidR="00904F6A" w:rsidP="00093D6C" w:rsidRDefault="00904F6A" w14:paraId="29EADC67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784" w:type="dxa"/>
          </w:tcPr>
          <w:p w:rsidRPr="00093D6C" w:rsidR="00904F6A" w:rsidP="00093D6C" w:rsidRDefault="00904F6A" w14:paraId="3216169D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Pr="00093D6C" w:rsidR="008E6CDC" w:rsidP="00093D6C" w:rsidRDefault="008E6CDC" w14:paraId="1190E328" w14:textId="77777777">
      <w:pPr>
        <w:pBdr>
          <w:bottom w:val="single" w:color="auto" w:sz="6" w:space="1"/>
        </w:pBdr>
        <w:rPr>
          <w:rFonts w:asciiTheme="majorHAnsi" w:hAnsiTheme="majorHAnsi" w:cstheme="majorHAnsi"/>
          <w:sz w:val="24"/>
          <w:szCs w:val="24"/>
        </w:rPr>
      </w:pPr>
    </w:p>
    <w:p w:rsidRPr="00093D6C" w:rsidR="00B377DE" w:rsidP="00093D6C" w:rsidRDefault="00B377DE" w14:paraId="007EE217" w14:textId="77777777">
      <w:pPr>
        <w:pBdr>
          <w:bottom w:val="single" w:color="auto" w:sz="6" w:space="1"/>
        </w:pBdr>
        <w:rPr>
          <w:rFonts w:asciiTheme="majorHAnsi" w:hAnsiTheme="majorHAnsi" w:cstheme="majorHAnsi"/>
          <w:sz w:val="24"/>
          <w:szCs w:val="24"/>
        </w:rPr>
      </w:pPr>
    </w:p>
    <w:p w:rsidRPr="00093D6C" w:rsidR="00C141DB" w:rsidP="00093D6C" w:rsidRDefault="00C141DB" w14:paraId="09227CCF" w14:textId="77777777">
      <w:pPr>
        <w:rPr>
          <w:rFonts w:asciiTheme="majorHAnsi" w:hAnsiTheme="majorHAnsi" w:cstheme="majorHAnsi"/>
          <w:sz w:val="24"/>
          <w:szCs w:val="24"/>
        </w:rPr>
      </w:pPr>
    </w:p>
    <w:p w:rsidRPr="00093D6C" w:rsidR="00C141DB" w:rsidP="00093D6C" w:rsidRDefault="00C141DB" w14:paraId="71E075D0" w14:textId="337B1033">
      <w:pPr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 xml:space="preserve">Date: September </w:t>
      </w:r>
      <w:r w:rsidRPr="00093D6C" w:rsidR="00801E92">
        <w:rPr>
          <w:rFonts w:asciiTheme="majorHAnsi" w:hAnsiTheme="majorHAnsi" w:cstheme="majorHAnsi"/>
          <w:sz w:val="24"/>
          <w:szCs w:val="24"/>
        </w:rPr>
        <w:t>6</w:t>
      </w:r>
      <w:r w:rsidRPr="00093D6C">
        <w:rPr>
          <w:rFonts w:asciiTheme="majorHAnsi" w:hAnsiTheme="majorHAnsi" w:cstheme="majorHAnsi"/>
          <w:sz w:val="24"/>
          <w:szCs w:val="24"/>
        </w:rPr>
        <w:t>, 2023</w:t>
      </w:r>
    </w:p>
    <w:p w:rsidRPr="00093D6C" w:rsidR="00C141DB" w:rsidP="00093D6C" w:rsidRDefault="00C141DB" w14:paraId="4B14B335" w14:textId="66E55238">
      <w:pPr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 xml:space="preserve">Time: </w:t>
      </w:r>
      <w:r w:rsidRPr="00093D6C" w:rsidR="00801E92">
        <w:rPr>
          <w:rFonts w:asciiTheme="majorHAnsi" w:hAnsiTheme="majorHAnsi" w:cstheme="majorHAnsi"/>
          <w:sz w:val="24"/>
          <w:szCs w:val="24"/>
        </w:rPr>
        <w:t>7</w:t>
      </w:r>
      <w:r w:rsidRPr="00093D6C">
        <w:rPr>
          <w:rFonts w:asciiTheme="majorHAnsi" w:hAnsiTheme="majorHAnsi" w:cstheme="majorHAnsi"/>
          <w:sz w:val="24"/>
          <w:szCs w:val="24"/>
        </w:rPr>
        <w:t>:00 PM</w:t>
      </w:r>
    </w:p>
    <w:p w:rsidRPr="00093D6C" w:rsidR="00C141DB" w:rsidP="00093D6C" w:rsidRDefault="00C141DB" w14:paraId="742BE1D3" w14:textId="77777777">
      <w:pPr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>Location: Teams</w:t>
      </w:r>
    </w:p>
    <w:p w:rsidRPr="00093D6C" w:rsidR="00C141DB" w:rsidP="00093D6C" w:rsidRDefault="00C141DB" w14:paraId="17185486" w14:textId="217870F5">
      <w:pPr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 xml:space="preserve">Attended by: </w:t>
      </w:r>
      <w:r w:rsidRPr="00093D6C" w:rsidR="00E67883">
        <w:rPr>
          <w:rFonts w:asciiTheme="majorHAnsi" w:hAnsiTheme="majorHAnsi" w:cstheme="majorHAnsi"/>
          <w:sz w:val="24"/>
          <w:szCs w:val="24"/>
        </w:rPr>
        <w:t>Everyone</w:t>
      </w:r>
    </w:p>
    <w:p w:rsidRPr="00093D6C" w:rsidR="00C141DB" w:rsidP="00093D6C" w:rsidRDefault="00C141DB" w14:paraId="2525392A" w14:textId="7777777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93D6C">
        <w:rPr>
          <w:rFonts w:asciiTheme="majorHAnsi" w:hAnsiTheme="majorHAnsi" w:cstheme="majorHAnsi"/>
          <w:b/>
          <w:bCs/>
          <w:sz w:val="24"/>
          <w:szCs w:val="24"/>
        </w:rPr>
        <w:t>Meeting Notes:</w:t>
      </w:r>
    </w:p>
    <w:p w:rsidRPr="00093D6C" w:rsidR="008E6CDC" w:rsidP="00093D6C" w:rsidRDefault="0009448F" w14:paraId="5715BDF7" w14:textId="11A0155C">
      <w:pPr>
        <w:pStyle w:val="ListParagraph"/>
        <w:numPr>
          <w:ilvl w:val="0"/>
          <w:numId w:val="3"/>
        </w:numPr>
        <w:contextualSpacing w:val="0"/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 xml:space="preserve">Use this link: </w:t>
      </w:r>
      <w:hyperlink r:id="rId7">
        <w:r w:rsidRPr="00093D6C">
          <w:rPr>
            <w:rStyle w:val="Hyperlink"/>
            <w:rFonts w:asciiTheme="majorHAnsi" w:hAnsiTheme="majorHAnsi" w:cstheme="majorHAnsi"/>
            <w:sz w:val="24"/>
            <w:szCs w:val="24"/>
          </w:rPr>
          <w:t>https://copyleaks.com/ai-content-detector?utm_source=www.ainauten.com</w:t>
        </w:r>
      </w:hyperlink>
      <w:r w:rsidRPr="00093D6C">
        <w:rPr>
          <w:rFonts w:asciiTheme="majorHAnsi" w:hAnsiTheme="majorHAnsi" w:cstheme="majorHAnsi"/>
          <w:sz w:val="24"/>
          <w:szCs w:val="24"/>
        </w:rPr>
        <w:t xml:space="preserve"> to double check</w:t>
      </w:r>
      <w:r w:rsidRPr="00093D6C" w:rsidR="009634B6">
        <w:rPr>
          <w:rFonts w:asciiTheme="majorHAnsi" w:hAnsiTheme="majorHAnsi" w:cstheme="majorHAnsi"/>
          <w:sz w:val="24"/>
          <w:szCs w:val="24"/>
        </w:rPr>
        <w:t xml:space="preserve"> AI plagiarism </w:t>
      </w:r>
      <w:r w:rsidRPr="00093D6C" w:rsidR="02418C8F">
        <w:rPr>
          <w:rFonts w:asciiTheme="majorHAnsi" w:hAnsiTheme="majorHAnsi" w:cstheme="majorHAnsi"/>
          <w:sz w:val="24"/>
          <w:szCs w:val="24"/>
        </w:rPr>
        <w:t>percentage;</w:t>
      </w:r>
      <w:r w:rsidRPr="00093D6C" w:rsidR="009634B6">
        <w:rPr>
          <w:rFonts w:asciiTheme="majorHAnsi" w:hAnsiTheme="majorHAnsi" w:cstheme="majorHAnsi"/>
          <w:sz w:val="24"/>
          <w:szCs w:val="24"/>
        </w:rPr>
        <w:t xml:space="preserve"> goal: less than 50</w:t>
      </w:r>
      <w:r w:rsidRPr="00093D6C" w:rsidR="7EA4E0C9">
        <w:rPr>
          <w:rFonts w:asciiTheme="majorHAnsi" w:hAnsiTheme="majorHAnsi" w:cstheme="majorHAnsi"/>
          <w:sz w:val="24"/>
          <w:szCs w:val="24"/>
        </w:rPr>
        <w:t>%;</w:t>
      </w:r>
      <w:r w:rsidRPr="00093D6C" w:rsidR="00CD173E">
        <w:rPr>
          <w:rFonts w:asciiTheme="majorHAnsi" w:hAnsiTheme="majorHAnsi" w:cstheme="majorHAnsi"/>
          <w:sz w:val="24"/>
          <w:szCs w:val="24"/>
        </w:rPr>
        <w:t xml:space="preserve"> Revise introduction part </w:t>
      </w:r>
    </w:p>
    <w:p w:rsidRPr="00093D6C" w:rsidR="009634B6" w:rsidP="00093D6C" w:rsidRDefault="00CD173E" w14:paraId="204593A6" w14:textId="2E616EB8">
      <w:pPr>
        <w:pStyle w:val="ListParagraph"/>
        <w:numPr>
          <w:ilvl w:val="0"/>
          <w:numId w:val="3"/>
        </w:numPr>
        <w:contextualSpacing w:val="0"/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 xml:space="preserve">Mari and Tamim to study Gantt chart </w:t>
      </w:r>
    </w:p>
    <w:p w:rsidRPr="00093D6C" w:rsidR="00BF6360" w:rsidP="00093D6C" w:rsidRDefault="005A4CEC" w14:paraId="5376C378" w14:textId="40AF8AB2">
      <w:pPr>
        <w:pStyle w:val="ListParagraph"/>
        <w:numPr>
          <w:ilvl w:val="0"/>
          <w:numId w:val="3"/>
        </w:numPr>
        <w:contextualSpacing w:val="0"/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 xml:space="preserve">Next meeting: </w:t>
      </w:r>
      <w:r w:rsidRPr="00093D6C">
        <w:rPr>
          <w:rFonts w:asciiTheme="majorHAnsi" w:hAnsiTheme="majorHAnsi" w:cstheme="majorHAnsi"/>
          <w:b/>
          <w:bCs/>
          <w:color w:val="FF0000"/>
          <w:sz w:val="24"/>
          <w:szCs w:val="24"/>
        </w:rPr>
        <w:t>September 11 or 12</w:t>
      </w:r>
      <w:r w:rsidRPr="00093D6C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093D6C" w:rsidR="009A653C">
        <w:rPr>
          <w:rFonts w:asciiTheme="majorHAnsi" w:hAnsiTheme="majorHAnsi" w:cstheme="majorHAnsi"/>
          <w:sz w:val="24"/>
          <w:szCs w:val="24"/>
        </w:rPr>
        <w:t>8</w:t>
      </w:r>
      <w:r w:rsidRPr="00093D6C" w:rsidR="0ACE9B89">
        <w:rPr>
          <w:rFonts w:asciiTheme="majorHAnsi" w:hAnsiTheme="majorHAnsi" w:cstheme="majorHAnsi"/>
          <w:sz w:val="24"/>
          <w:szCs w:val="24"/>
        </w:rPr>
        <w:t>PM;</w:t>
      </w:r>
      <w:r w:rsidRPr="00093D6C" w:rsidR="009A653C">
        <w:rPr>
          <w:rFonts w:asciiTheme="majorHAnsi" w:hAnsiTheme="majorHAnsi" w:cstheme="majorHAnsi"/>
          <w:sz w:val="24"/>
          <w:szCs w:val="24"/>
        </w:rPr>
        <w:t xml:space="preserve"> Mari</w:t>
      </w:r>
      <w:r w:rsidRPr="00093D6C" w:rsidR="00472397">
        <w:rPr>
          <w:rFonts w:asciiTheme="majorHAnsi" w:hAnsiTheme="majorHAnsi" w:cstheme="majorHAnsi"/>
          <w:sz w:val="24"/>
          <w:szCs w:val="24"/>
        </w:rPr>
        <w:t xml:space="preserve"> to create team meeting invite</w:t>
      </w:r>
    </w:p>
    <w:p w:rsidRPr="00093D6C" w:rsidR="007529A6" w:rsidP="00093D6C" w:rsidRDefault="007529A6" w14:paraId="17479E7F" w14:textId="5C13C27D">
      <w:pPr>
        <w:pStyle w:val="ListParagraph"/>
        <w:numPr>
          <w:ilvl w:val="0"/>
          <w:numId w:val="3"/>
        </w:numPr>
        <w:contextualSpacing w:val="0"/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 xml:space="preserve">Everyone to provide comments to </w:t>
      </w:r>
      <w:r w:rsidRPr="00093D6C" w:rsidR="0528543C">
        <w:rPr>
          <w:rFonts w:asciiTheme="majorHAnsi" w:hAnsiTheme="majorHAnsi" w:cstheme="majorHAnsi"/>
          <w:sz w:val="24"/>
          <w:szCs w:val="24"/>
        </w:rPr>
        <w:t>each other's</w:t>
      </w:r>
      <w:r w:rsidRPr="00093D6C">
        <w:rPr>
          <w:rFonts w:asciiTheme="majorHAnsi" w:hAnsiTheme="majorHAnsi" w:cstheme="majorHAnsi"/>
          <w:sz w:val="24"/>
          <w:szCs w:val="24"/>
        </w:rPr>
        <w:t xml:space="preserve"> </w:t>
      </w:r>
      <w:r w:rsidRPr="00093D6C" w:rsidR="001A4CBF">
        <w:rPr>
          <w:rFonts w:asciiTheme="majorHAnsi" w:hAnsiTheme="majorHAnsi" w:cstheme="majorHAnsi"/>
          <w:sz w:val="24"/>
          <w:szCs w:val="24"/>
        </w:rPr>
        <w:t>work</w:t>
      </w:r>
    </w:p>
    <w:p w:rsidRPr="00093D6C" w:rsidR="00D972F8" w:rsidP="00093D6C" w:rsidRDefault="00D972F8" w14:paraId="583E5633" w14:textId="77777777">
      <w:pPr>
        <w:pBdr>
          <w:bottom w:val="single" w:color="auto" w:sz="6" w:space="1"/>
        </w:pBdr>
        <w:rPr>
          <w:rFonts w:asciiTheme="majorHAnsi" w:hAnsiTheme="majorHAnsi" w:cstheme="majorHAnsi"/>
          <w:sz w:val="24"/>
          <w:szCs w:val="24"/>
        </w:rPr>
      </w:pPr>
    </w:p>
    <w:p w:rsidRPr="00093D6C" w:rsidR="00D972F8" w:rsidP="00093D6C" w:rsidRDefault="00D972F8" w14:paraId="2332F431" w14:textId="77777777">
      <w:pPr>
        <w:rPr>
          <w:rFonts w:asciiTheme="majorHAnsi" w:hAnsiTheme="majorHAnsi" w:cstheme="majorHAnsi"/>
          <w:sz w:val="24"/>
          <w:szCs w:val="24"/>
        </w:rPr>
      </w:pPr>
    </w:p>
    <w:p w:rsidRPr="00093D6C" w:rsidR="00D972F8" w:rsidP="00093D6C" w:rsidRDefault="00D972F8" w14:paraId="11976F04" w14:textId="3F47C982">
      <w:pPr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lastRenderedPageBreak/>
        <w:t>Date: September 12, 2023</w:t>
      </w:r>
    </w:p>
    <w:p w:rsidRPr="00093D6C" w:rsidR="00D972F8" w:rsidP="00093D6C" w:rsidRDefault="00D972F8" w14:paraId="798AB67B" w14:textId="6531723F">
      <w:pPr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>Time: 8:00 PM</w:t>
      </w:r>
    </w:p>
    <w:p w:rsidRPr="00093D6C" w:rsidR="00D972F8" w:rsidP="00093D6C" w:rsidRDefault="00D972F8" w14:paraId="59877834" w14:textId="77777777">
      <w:pPr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>Location: Teams</w:t>
      </w:r>
    </w:p>
    <w:p w:rsidRPr="00093D6C" w:rsidR="00D972F8" w:rsidP="00093D6C" w:rsidRDefault="00D972F8" w14:paraId="3D1B55E8" w14:textId="77777777">
      <w:pPr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>Attended by: Everyone</w:t>
      </w:r>
    </w:p>
    <w:p w:rsidRPr="00093D6C" w:rsidR="00D972F8" w:rsidP="00093D6C" w:rsidRDefault="00D972F8" w14:paraId="37E758F0" w14:textId="0125E90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93D6C">
        <w:rPr>
          <w:rFonts w:asciiTheme="majorHAnsi" w:hAnsiTheme="majorHAnsi" w:cstheme="majorHAnsi"/>
          <w:b/>
          <w:bCs/>
          <w:sz w:val="24"/>
          <w:szCs w:val="24"/>
        </w:rPr>
        <w:t>Meeting Notes:</w:t>
      </w:r>
    </w:p>
    <w:p w:rsidRPr="00093D6C" w:rsidR="00D972F8" w:rsidP="00093D6C" w:rsidRDefault="00442A36" w14:paraId="130A279D" w14:textId="69653B7F">
      <w:pPr>
        <w:pStyle w:val="ListParagraph"/>
        <w:numPr>
          <w:ilvl w:val="0"/>
          <w:numId w:val="4"/>
        </w:numPr>
        <w:contextualSpacing w:val="0"/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 xml:space="preserve">Change in task </w:t>
      </w:r>
      <w:r w:rsidRPr="00093D6C" w:rsidR="21E57398">
        <w:rPr>
          <w:rFonts w:asciiTheme="majorHAnsi" w:hAnsiTheme="majorHAnsi" w:cstheme="majorHAnsi"/>
          <w:sz w:val="24"/>
          <w:szCs w:val="24"/>
        </w:rPr>
        <w:t>responsibility;</w:t>
      </w:r>
      <w:r w:rsidRPr="00093D6C">
        <w:rPr>
          <w:rFonts w:asciiTheme="majorHAnsi" w:hAnsiTheme="majorHAnsi" w:cstheme="majorHAnsi"/>
          <w:sz w:val="24"/>
          <w:szCs w:val="24"/>
        </w:rPr>
        <w:t xml:space="preserve"> Tamim to do Cost Model and Baseline, Schedule, Gantt Chart, Network Diagram</w:t>
      </w:r>
    </w:p>
    <w:p w:rsidRPr="00093D6C" w:rsidR="00945A13" w:rsidP="00093D6C" w:rsidRDefault="00945A13" w14:paraId="0D16FC03" w14:textId="3F911F52">
      <w:pPr>
        <w:pStyle w:val="ListParagraph"/>
        <w:numPr>
          <w:ilvl w:val="0"/>
          <w:numId w:val="4"/>
        </w:numPr>
        <w:contextualSpacing w:val="0"/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>List of Risks to be done by Mari</w:t>
      </w:r>
    </w:p>
    <w:p w:rsidRPr="00093D6C" w:rsidR="00945A13" w:rsidP="00093D6C" w:rsidRDefault="000A13EF" w14:paraId="61B9A886" w14:textId="132A0D25">
      <w:pPr>
        <w:pStyle w:val="ListParagraph"/>
        <w:numPr>
          <w:ilvl w:val="0"/>
          <w:numId w:val="4"/>
        </w:numPr>
        <w:contextualSpacing w:val="0"/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 xml:space="preserve">Highlight of Innovation by </w:t>
      </w:r>
      <w:r w:rsidRPr="00093D6C" w:rsidR="3934799E">
        <w:rPr>
          <w:rFonts w:asciiTheme="majorHAnsi" w:hAnsiTheme="majorHAnsi" w:cstheme="majorHAnsi"/>
          <w:sz w:val="24"/>
          <w:szCs w:val="24"/>
        </w:rPr>
        <w:t>Mari;</w:t>
      </w:r>
      <w:r w:rsidRPr="00093D6C" w:rsidR="00451D5D">
        <w:rPr>
          <w:rFonts w:asciiTheme="majorHAnsi" w:hAnsiTheme="majorHAnsi" w:cstheme="majorHAnsi"/>
          <w:sz w:val="24"/>
          <w:szCs w:val="24"/>
        </w:rPr>
        <w:t xml:space="preserve"> research on it</w:t>
      </w:r>
    </w:p>
    <w:p w:rsidRPr="00093D6C" w:rsidR="000A13EF" w:rsidP="00093D6C" w:rsidRDefault="00315463" w14:paraId="6F64B774" w14:textId="64C37E64">
      <w:pPr>
        <w:pStyle w:val="ListParagraph"/>
        <w:numPr>
          <w:ilvl w:val="0"/>
          <w:numId w:val="4"/>
        </w:numPr>
        <w:contextualSpacing w:val="0"/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>Finish everything by September 22</w:t>
      </w:r>
      <w:r w:rsidRPr="00093D6C" w:rsidR="00C23F97">
        <w:rPr>
          <w:rFonts w:asciiTheme="majorHAnsi" w:hAnsiTheme="majorHAnsi" w:cstheme="majorHAnsi"/>
          <w:sz w:val="24"/>
          <w:szCs w:val="24"/>
        </w:rPr>
        <w:t>; Remaining days to revise and finalize</w:t>
      </w:r>
    </w:p>
    <w:p w:rsidRPr="00093D6C" w:rsidR="00546BA0" w:rsidP="00093D6C" w:rsidRDefault="00546BA0" w14:paraId="40D5EB93" w14:textId="40BE41D1">
      <w:pPr>
        <w:pStyle w:val="ListParagraph"/>
        <w:numPr>
          <w:ilvl w:val="0"/>
          <w:numId w:val="4"/>
        </w:numPr>
        <w:pBdr>
          <w:bottom w:val="single" w:color="auto" w:sz="6" w:space="1"/>
        </w:pBdr>
        <w:contextualSpacing w:val="0"/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 xml:space="preserve">Next meeting is on </w:t>
      </w:r>
      <w:r w:rsidRPr="00093D6C">
        <w:rPr>
          <w:rFonts w:asciiTheme="majorHAnsi" w:hAnsiTheme="majorHAnsi" w:cstheme="majorHAnsi"/>
          <w:b/>
          <w:bCs/>
          <w:color w:val="FF0000"/>
          <w:sz w:val="24"/>
          <w:szCs w:val="24"/>
        </w:rPr>
        <w:t>September 22</w:t>
      </w:r>
      <w:r w:rsidRPr="00093D6C">
        <w:rPr>
          <w:rFonts w:asciiTheme="majorHAnsi" w:hAnsiTheme="majorHAnsi" w:cstheme="majorHAnsi"/>
          <w:sz w:val="24"/>
          <w:szCs w:val="24"/>
        </w:rPr>
        <w:t>, 2023</w:t>
      </w:r>
    </w:p>
    <w:p w:rsidRPr="00093D6C" w:rsidR="006A7ED7" w:rsidP="00093D6C" w:rsidRDefault="006A7ED7" w14:paraId="78CFFEF5" w14:textId="77777777">
      <w:pPr>
        <w:rPr>
          <w:rFonts w:asciiTheme="majorHAnsi" w:hAnsiTheme="majorHAnsi" w:cstheme="majorHAnsi"/>
          <w:sz w:val="24"/>
          <w:szCs w:val="24"/>
        </w:rPr>
      </w:pPr>
    </w:p>
    <w:p w:rsidRPr="00093D6C" w:rsidR="006A7ED7" w:rsidP="00093D6C" w:rsidRDefault="006A7ED7" w14:paraId="4684EA35" w14:textId="17D76D21">
      <w:pPr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>Date: September 20, 2023</w:t>
      </w:r>
    </w:p>
    <w:p w:rsidRPr="00093D6C" w:rsidR="006A7ED7" w:rsidP="00093D6C" w:rsidRDefault="006A7ED7" w14:paraId="2915A533" w14:textId="66771CB0">
      <w:pPr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>Time: 8:00 PM</w:t>
      </w:r>
    </w:p>
    <w:p w:rsidRPr="00093D6C" w:rsidR="006A7ED7" w:rsidP="00093D6C" w:rsidRDefault="006A7ED7" w14:paraId="165883B2" w14:textId="1FAF617B">
      <w:pPr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>Location: Teams</w:t>
      </w:r>
    </w:p>
    <w:p w:rsidRPr="00093D6C" w:rsidR="006A7ED7" w:rsidP="00093D6C" w:rsidRDefault="006A7ED7" w14:paraId="1EC6D849" w14:textId="557F9830">
      <w:pPr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>Attended by:</w:t>
      </w:r>
      <w:r w:rsidRPr="00093D6C" w:rsidR="00D03E30">
        <w:rPr>
          <w:rFonts w:asciiTheme="majorHAnsi" w:hAnsiTheme="majorHAnsi" w:cstheme="majorHAnsi"/>
          <w:sz w:val="24"/>
          <w:szCs w:val="24"/>
        </w:rPr>
        <w:t xml:space="preserve"> Everyone</w:t>
      </w:r>
    </w:p>
    <w:p w:rsidRPr="00093D6C" w:rsidR="006A7ED7" w:rsidP="00093D6C" w:rsidRDefault="006A7ED7" w14:paraId="16AF3F00" w14:textId="72F0851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93D6C">
        <w:rPr>
          <w:rFonts w:asciiTheme="majorHAnsi" w:hAnsiTheme="majorHAnsi" w:cstheme="majorHAnsi"/>
          <w:b/>
          <w:bCs/>
          <w:sz w:val="24"/>
          <w:szCs w:val="24"/>
        </w:rPr>
        <w:t>Meeting Notes:</w:t>
      </w:r>
    </w:p>
    <w:p w:rsidRPr="00093D6C" w:rsidR="006A7ED7" w:rsidP="00093D6C" w:rsidRDefault="0090269C" w14:paraId="23D2BF71" w14:textId="6A9E75A8">
      <w:pPr>
        <w:pStyle w:val="ListParagraph"/>
        <w:numPr>
          <w:ilvl w:val="0"/>
          <w:numId w:val="5"/>
        </w:numPr>
        <w:contextualSpacing w:val="0"/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 xml:space="preserve">Changes on </w:t>
      </w:r>
      <w:r w:rsidRPr="00093D6C" w:rsidR="003A32E4">
        <w:rPr>
          <w:rFonts w:asciiTheme="majorHAnsi" w:hAnsiTheme="majorHAnsi" w:cstheme="majorHAnsi"/>
          <w:sz w:val="24"/>
          <w:szCs w:val="24"/>
        </w:rPr>
        <w:t>the responsibilities based on the table above</w:t>
      </w:r>
    </w:p>
    <w:p w:rsidRPr="00093D6C" w:rsidR="00D03E30" w:rsidP="00093D6C" w:rsidRDefault="009932C6" w14:paraId="14115FDE" w14:textId="039F6C6F">
      <w:pPr>
        <w:pStyle w:val="ListParagraph"/>
        <w:numPr>
          <w:ilvl w:val="0"/>
          <w:numId w:val="5"/>
        </w:numPr>
        <w:pBdr>
          <w:bottom w:val="single" w:color="auto" w:sz="6" w:space="1"/>
        </w:pBdr>
        <w:contextualSpacing w:val="0"/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 xml:space="preserve">Next Meeting: </w:t>
      </w:r>
      <w:r w:rsidRPr="00093D6C">
        <w:rPr>
          <w:rFonts w:asciiTheme="majorHAnsi" w:hAnsiTheme="majorHAnsi" w:cstheme="majorHAnsi"/>
          <w:b/>
          <w:bCs/>
          <w:color w:val="FF0000"/>
          <w:sz w:val="24"/>
          <w:szCs w:val="24"/>
        </w:rPr>
        <w:t>September 22</w:t>
      </w:r>
      <w:r w:rsidRPr="00093D6C">
        <w:rPr>
          <w:rFonts w:asciiTheme="majorHAnsi" w:hAnsiTheme="majorHAnsi" w:cstheme="majorHAnsi"/>
          <w:sz w:val="24"/>
          <w:szCs w:val="24"/>
        </w:rPr>
        <w:t>, 2023</w:t>
      </w:r>
    </w:p>
    <w:p w:rsidRPr="00093D6C" w:rsidR="00D03E30" w:rsidP="00093D6C" w:rsidRDefault="00D03E30" w14:paraId="146FB897" w14:textId="7F980A9E">
      <w:pPr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>Date: September 26, 2023</w:t>
      </w:r>
    </w:p>
    <w:p w:rsidRPr="00093D6C" w:rsidR="00D03E30" w:rsidP="00093D6C" w:rsidRDefault="00D03E30" w14:paraId="1D0925BD" w14:textId="77777777">
      <w:pPr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>Time: 8:00 PM</w:t>
      </w:r>
    </w:p>
    <w:p w:rsidRPr="00093D6C" w:rsidR="00D03E30" w:rsidP="00093D6C" w:rsidRDefault="00D03E30" w14:paraId="02F995EF" w14:textId="77777777">
      <w:pPr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>Location: Teams</w:t>
      </w:r>
    </w:p>
    <w:p w:rsidRPr="00093D6C" w:rsidR="00D03E30" w:rsidP="00093D6C" w:rsidRDefault="00D03E30" w14:paraId="75D0EF6B" w14:textId="160F812B">
      <w:pPr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>Attended by: Everyone</w:t>
      </w:r>
    </w:p>
    <w:p w:rsidRPr="00093D6C" w:rsidR="00D03E30" w:rsidP="00093D6C" w:rsidRDefault="00D03E30" w14:paraId="6B7DC19F" w14:textId="7777777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93D6C">
        <w:rPr>
          <w:rFonts w:asciiTheme="majorHAnsi" w:hAnsiTheme="majorHAnsi" w:cstheme="majorHAnsi"/>
          <w:b/>
          <w:bCs/>
          <w:sz w:val="24"/>
          <w:szCs w:val="24"/>
        </w:rPr>
        <w:t>Meeting Notes:</w:t>
      </w:r>
    </w:p>
    <w:p w:rsidRPr="00093D6C" w:rsidR="00D972F8" w:rsidP="00093D6C" w:rsidRDefault="00076892" w14:paraId="463F9DD9" w14:textId="058E3A1B">
      <w:pPr>
        <w:pStyle w:val="ListParagraph"/>
        <w:numPr>
          <w:ilvl w:val="0"/>
          <w:numId w:val="5"/>
        </w:numPr>
        <w:contextualSpacing w:val="0"/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>Deadline:</w:t>
      </w:r>
      <w:r w:rsidRPr="00093D6C" w:rsidR="00353E3E">
        <w:rPr>
          <w:rFonts w:asciiTheme="majorHAnsi" w:hAnsiTheme="majorHAnsi" w:cstheme="majorHAnsi"/>
          <w:sz w:val="24"/>
          <w:szCs w:val="24"/>
        </w:rPr>
        <w:t xml:space="preserve"> </w:t>
      </w:r>
      <w:r w:rsidRPr="00093D6C">
        <w:rPr>
          <w:rFonts w:asciiTheme="majorHAnsi" w:hAnsiTheme="majorHAnsi" w:cstheme="majorHAnsi"/>
          <w:sz w:val="24"/>
          <w:szCs w:val="24"/>
        </w:rPr>
        <w:t>September 2</w:t>
      </w:r>
      <w:r w:rsidRPr="00093D6C" w:rsidR="00EA26BB">
        <w:rPr>
          <w:rFonts w:asciiTheme="majorHAnsi" w:hAnsiTheme="majorHAnsi" w:cstheme="majorHAnsi"/>
          <w:sz w:val="24"/>
          <w:szCs w:val="24"/>
        </w:rPr>
        <w:t>8</w:t>
      </w:r>
      <w:r w:rsidRPr="00093D6C">
        <w:rPr>
          <w:rFonts w:asciiTheme="majorHAnsi" w:hAnsiTheme="majorHAnsi" w:cstheme="majorHAnsi"/>
          <w:sz w:val="24"/>
          <w:szCs w:val="24"/>
        </w:rPr>
        <w:t>, 2023 (Friday)</w:t>
      </w:r>
    </w:p>
    <w:p w:rsidRPr="00093D6C" w:rsidR="0091642C" w:rsidP="00093D6C" w:rsidRDefault="00760C11" w14:paraId="4FB24701" w14:textId="4F1FE3B6">
      <w:pPr>
        <w:pStyle w:val="ListParagraph"/>
        <w:numPr>
          <w:ilvl w:val="0"/>
          <w:numId w:val="5"/>
        </w:numPr>
        <w:contextualSpacing w:val="0"/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>Double check highlight of innovation</w:t>
      </w:r>
    </w:p>
    <w:p w:rsidRPr="00093D6C" w:rsidR="0010092D" w:rsidP="00093D6C" w:rsidRDefault="00AC39A8" w14:paraId="15F9CF6C" w14:textId="4E958C1A">
      <w:pPr>
        <w:pStyle w:val="ListParagraph"/>
        <w:numPr>
          <w:ilvl w:val="0"/>
          <w:numId w:val="5"/>
        </w:numPr>
        <w:contextualSpacing w:val="0"/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>Mari to a</w:t>
      </w:r>
      <w:r w:rsidRPr="00093D6C" w:rsidR="000F286D">
        <w:rPr>
          <w:rFonts w:asciiTheme="majorHAnsi" w:hAnsiTheme="majorHAnsi" w:cstheme="majorHAnsi"/>
          <w:sz w:val="24"/>
          <w:szCs w:val="24"/>
        </w:rPr>
        <w:t>sk the lab tutor</w:t>
      </w:r>
      <w:r w:rsidRPr="00093D6C">
        <w:rPr>
          <w:rFonts w:asciiTheme="majorHAnsi" w:hAnsiTheme="majorHAnsi" w:cstheme="majorHAnsi"/>
          <w:sz w:val="24"/>
          <w:szCs w:val="24"/>
        </w:rPr>
        <w:t xml:space="preserve">/lecturer </w:t>
      </w:r>
      <w:r w:rsidRPr="00093D6C" w:rsidR="003B2ACB">
        <w:rPr>
          <w:rFonts w:asciiTheme="majorHAnsi" w:hAnsiTheme="majorHAnsi" w:cstheme="majorHAnsi"/>
          <w:sz w:val="24"/>
          <w:szCs w:val="24"/>
        </w:rPr>
        <w:t>about innovation</w:t>
      </w:r>
      <w:r w:rsidRPr="00093D6C" w:rsidR="00473965">
        <w:rPr>
          <w:rFonts w:asciiTheme="majorHAnsi" w:hAnsiTheme="majorHAnsi" w:cstheme="majorHAnsi"/>
          <w:sz w:val="24"/>
          <w:szCs w:val="24"/>
        </w:rPr>
        <w:t xml:space="preserve"> (if this means highlight of innovation or innovation points from </w:t>
      </w:r>
      <w:r w:rsidRPr="00093D6C" w:rsidR="00416216">
        <w:rPr>
          <w:rFonts w:asciiTheme="majorHAnsi" w:hAnsiTheme="majorHAnsi" w:cstheme="majorHAnsi"/>
          <w:sz w:val="24"/>
          <w:szCs w:val="24"/>
        </w:rPr>
        <w:t xml:space="preserve">“Innovation marks may be awarded for evidence of additional deliverables, team participation such as meeting </w:t>
      </w:r>
      <w:r w:rsidRPr="00093D6C" w:rsidR="00093D6C">
        <w:rPr>
          <w:rFonts w:asciiTheme="majorHAnsi" w:hAnsiTheme="majorHAnsi" w:cstheme="majorHAnsi"/>
          <w:sz w:val="24"/>
          <w:szCs w:val="24"/>
        </w:rPr>
        <w:t>agenda</w:t>
      </w:r>
      <w:r w:rsidRPr="00093D6C" w:rsidR="00416216">
        <w:rPr>
          <w:rFonts w:asciiTheme="majorHAnsi" w:hAnsiTheme="majorHAnsi" w:cstheme="majorHAnsi"/>
          <w:sz w:val="24"/>
          <w:szCs w:val="24"/>
        </w:rPr>
        <w:t xml:space="preserve"> and minutes, </w:t>
      </w:r>
      <w:r w:rsidRPr="00093D6C" w:rsidR="00416216">
        <w:rPr>
          <w:rFonts w:asciiTheme="majorHAnsi" w:hAnsiTheme="majorHAnsi" w:cstheme="majorHAnsi"/>
          <w:sz w:val="24"/>
          <w:szCs w:val="24"/>
        </w:rPr>
        <w:lastRenderedPageBreak/>
        <w:t>leadership approach etc”)</w:t>
      </w:r>
      <w:r w:rsidRPr="00093D6C">
        <w:rPr>
          <w:rFonts w:asciiTheme="majorHAnsi" w:hAnsiTheme="majorHAnsi" w:cstheme="majorHAnsi"/>
          <w:sz w:val="24"/>
          <w:szCs w:val="24"/>
        </w:rPr>
        <w:t xml:space="preserve"> or what innovative ways did we use to create this business case report?</w:t>
      </w:r>
    </w:p>
    <w:p w:rsidRPr="00093D6C" w:rsidR="003A76B0" w:rsidP="00A848B2" w:rsidRDefault="00A31CC9" w14:paraId="05128CFC" w14:textId="204D03D9">
      <w:pPr>
        <w:pStyle w:val="ListParagraph"/>
        <w:numPr>
          <w:ilvl w:val="0"/>
          <w:numId w:val="5"/>
        </w:numPr>
        <w:pBdr>
          <w:bottom w:val="single" w:color="auto" w:sz="6" w:space="12"/>
        </w:pBdr>
        <w:contextualSpacing w:val="0"/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 xml:space="preserve">PDF files and excel files to be attached (20 files max in the </w:t>
      </w:r>
      <w:r w:rsidRPr="00093D6C" w:rsidR="00093D6C">
        <w:rPr>
          <w:rFonts w:asciiTheme="majorHAnsi" w:hAnsiTheme="majorHAnsi" w:cstheme="majorHAnsi"/>
          <w:sz w:val="24"/>
          <w:szCs w:val="24"/>
        </w:rPr>
        <w:t>Moodle</w:t>
      </w:r>
      <w:r w:rsidRPr="00093D6C" w:rsidR="0008205D">
        <w:rPr>
          <w:rFonts w:asciiTheme="majorHAnsi" w:hAnsiTheme="majorHAnsi" w:cstheme="majorHAnsi"/>
          <w:sz w:val="24"/>
          <w:szCs w:val="24"/>
        </w:rPr>
        <w:t xml:space="preserve"> box)</w:t>
      </w:r>
    </w:p>
    <w:p w:rsidRPr="00093D6C" w:rsidR="77D329CE" w:rsidP="00093D6C" w:rsidRDefault="77D329CE" w14:paraId="4DFDF06D" w14:textId="1E3643A8">
      <w:pPr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>Date: September 28, 2023</w:t>
      </w:r>
    </w:p>
    <w:p w:rsidRPr="00093D6C" w:rsidR="77D329CE" w:rsidP="00093D6C" w:rsidRDefault="77D329CE" w14:paraId="5D0E431E" w14:textId="4500E5B5">
      <w:pPr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>Time: 10:00 PM</w:t>
      </w:r>
    </w:p>
    <w:p w:rsidRPr="00093D6C" w:rsidR="77D329CE" w:rsidP="00093D6C" w:rsidRDefault="77D329CE" w14:paraId="5E47CA75" w14:textId="77777777">
      <w:pPr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>Location: Teams</w:t>
      </w:r>
    </w:p>
    <w:p w:rsidRPr="00093D6C" w:rsidR="6085C462" w:rsidP="00093D6C" w:rsidRDefault="77D329CE" w14:paraId="319C747E" w14:textId="45997140">
      <w:pPr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>Attended by: Everyone</w:t>
      </w:r>
    </w:p>
    <w:p w:rsidRPr="00093D6C" w:rsidR="77D329CE" w:rsidP="00093D6C" w:rsidRDefault="77D329CE" w14:paraId="57A2CA41" w14:textId="7777777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93D6C">
        <w:rPr>
          <w:rFonts w:asciiTheme="majorHAnsi" w:hAnsiTheme="majorHAnsi" w:cstheme="majorHAnsi"/>
          <w:b/>
          <w:bCs/>
          <w:sz w:val="24"/>
          <w:szCs w:val="24"/>
        </w:rPr>
        <w:t>Meeting Notes:</w:t>
      </w:r>
    </w:p>
    <w:p w:rsidRPr="00093D6C" w:rsidR="77D329CE" w:rsidP="00093D6C" w:rsidRDefault="77D329CE" w14:paraId="4364B500" w14:textId="6B175880">
      <w:pPr>
        <w:pStyle w:val="ListParagraph"/>
        <w:numPr>
          <w:ilvl w:val="0"/>
          <w:numId w:val="5"/>
        </w:numPr>
        <w:contextualSpacing w:val="0"/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>Deadline: September 29, 2023 (Friday)</w:t>
      </w:r>
      <w:r w:rsidRPr="00093D6C" w:rsidR="00B618F3">
        <w:rPr>
          <w:rFonts w:asciiTheme="majorHAnsi" w:hAnsiTheme="majorHAnsi" w:cstheme="majorHAnsi"/>
          <w:sz w:val="24"/>
          <w:szCs w:val="24"/>
        </w:rPr>
        <w:t xml:space="preserve"> </w:t>
      </w:r>
    </w:p>
    <w:p w:rsidRPr="00093D6C" w:rsidR="00B618F3" w:rsidP="00093D6C" w:rsidRDefault="00B618F3" w14:paraId="3604189F" w14:textId="753BFDEE">
      <w:pPr>
        <w:pStyle w:val="ListParagraph"/>
        <w:numPr>
          <w:ilvl w:val="0"/>
          <w:numId w:val="5"/>
        </w:numPr>
        <w:contextualSpacing w:val="0"/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>Set a meeting for September 29, 2023 at 8PM (finalization and submission)</w:t>
      </w:r>
    </w:p>
    <w:p w:rsidRPr="00093D6C" w:rsidR="00B618F3" w:rsidP="00093D6C" w:rsidRDefault="0038220C" w14:paraId="4DA515EC" w14:textId="3D0CD32B">
      <w:pPr>
        <w:pStyle w:val="ListParagraph"/>
        <w:numPr>
          <w:ilvl w:val="0"/>
          <w:numId w:val="5"/>
        </w:numPr>
        <w:contextualSpacing w:val="0"/>
        <w:rPr>
          <w:rFonts w:asciiTheme="majorHAnsi" w:hAnsiTheme="majorHAnsi" w:cstheme="majorHAnsi"/>
          <w:sz w:val="24"/>
          <w:szCs w:val="24"/>
        </w:rPr>
      </w:pPr>
      <w:r w:rsidRPr="00093D6C">
        <w:rPr>
          <w:rFonts w:asciiTheme="majorHAnsi" w:hAnsiTheme="majorHAnsi" w:cstheme="majorHAnsi"/>
          <w:sz w:val="24"/>
          <w:szCs w:val="24"/>
        </w:rPr>
        <w:t xml:space="preserve">Discussed </w:t>
      </w:r>
      <w:r w:rsidRPr="00093D6C" w:rsidR="003A5EA1">
        <w:rPr>
          <w:rFonts w:asciiTheme="majorHAnsi" w:hAnsiTheme="majorHAnsi" w:cstheme="majorHAnsi"/>
          <w:sz w:val="24"/>
          <w:szCs w:val="24"/>
        </w:rPr>
        <w:t>financial analysis</w:t>
      </w:r>
    </w:p>
    <w:p w:rsidRPr="00093D6C" w:rsidR="003A5EA1" w:rsidP="00093D6C" w:rsidRDefault="003A5EA1" w14:paraId="2393F999" w14:textId="24517EA2">
      <w:pPr>
        <w:pStyle w:val="ListParagraph"/>
        <w:numPr>
          <w:ilvl w:val="0"/>
          <w:numId w:val="5"/>
        </w:numPr>
        <w:contextualSpacing w:val="0"/>
        <w:rPr>
          <w:rFonts w:asciiTheme="majorHAnsi" w:hAnsiTheme="majorHAnsi" w:cstheme="majorHAnsi"/>
          <w:sz w:val="24"/>
          <w:szCs w:val="24"/>
        </w:rPr>
      </w:pPr>
      <w:r w:rsidRPr="35E7CDBD" w:rsidR="003A5EA1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Discussed </w:t>
      </w:r>
      <w:r w:rsidRPr="35E7CDBD" w:rsidR="00080B6F">
        <w:rPr>
          <w:rFonts w:ascii="Calibri Light" w:hAnsi="Calibri Light" w:cs="Calibri Light" w:asciiTheme="majorAscii" w:hAnsiTheme="majorAscii" w:cstheme="majorAscii"/>
          <w:sz w:val="24"/>
          <w:szCs w:val="24"/>
        </w:rPr>
        <w:t>payback period</w:t>
      </w:r>
    </w:p>
    <w:p w:rsidR="35E7CDBD" w:rsidP="35E7CDBD" w:rsidRDefault="35E7CDBD" w14:paraId="1D10B2D7" w14:textId="024EA9AA">
      <w:pPr>
        <w:pStyle w:val="Normal"/>
        <w:spacing/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</w:p>
    <w:p w:rsidR="7394942C" w:rsidP="35E7CDBD" w:rsidRDefault="7394942C" w14:paraId="373794D7" w14:textId="046F11EE">
      <w:pPr>
        <w:pStyle w:val="Normal"/>
      </w:pPr>
      <w:r w:rsidRPr="35E7CDBD" w:rsidR="7394942C">
        <w:rPr>
          <w:rFonts w:ascii="Calibri Light" w:hAnsi="Calibri Light" w:cs="Calibri Light" w:asciiTheme="majorAscii" w:hAnsiTheme="majorAscii" w:cstheme="majorAscii"/>
          <w:sz w:val="24"/>
          <w:szCs w:val="24"/>
        </w:rPr>
        <w:t>Date: September 29, 2023</w:t>
      </w:r>
    </w:p>
    <w:p w:rsidR="7394942C" w:rsidP="35E7CDBD" w:rsidRDefault="7394942C" w14:paraId="36649B9F" w14:textId="42A40708">
      <w:pPr>
        <w:pStyle w:val="Normal"/>
      </w:pPr>
      <w:r w:rsidRPr="35E7CDBD" w:rsidR="7394942C">
        <w:rPr>
          <w:rFonts w:ascii="Calibri Light" w:hAnsi="Calibri Light" w:cs="Calibri Light" w:asciiTheme="majorAscii" w:hAnsiTheme="majorAscii" w:cstheme="majorAscii"/>
          <w:sz w:val="24"/>
          <w:szCs w:val="24"/>
        </w:rPr>
        <w:t>Time: 8:00 PM</w:t>
      </w:r>
    </w:p>
    <w:p w:rsidR="7394942C" w:rsidP="35E7CDBD" w:rsidRDefault="7394942C" w14:paraId="7ACC0EE4" w14:textId="631DA32D">
      <w:pPr>
        <w:pStyle w:val="Normal"/>
      </w:pPr>
      <w:r w:rsidRPr="35E7CDBD" w:rsidR="7394942C">
        <w:rPr>
          <w:rFonts w:ascii="Calibri Light" w:hAnsi="Calibri Light" w:cs="Calibri Light" w:asciiTheme="majorAscii" w:hAnsiTheme="majorAscii" w:cstheme="majorAscii"/>
          <w:sz w:val="24"/>
          <w:szCs w:val="24"/>
        </w:rPr>
        <w:t>Location: Teams</w:t>
      </w:r>
    </w:p>
    <w:p w:rsidR="7394942C" w:rsidP="35E7CDBD" w:rsidRDefault="7394942C" w14:paraId="05114B4E" w14:textId="24D69E37">
      <w:pPr>
        <w:pStyle w:val="Normal"/>
      </w:pPr>
      <w:r w:rsidRPr="35E7CDBD" w:rsidR="7394942C">
        <w:rPr>
          <w:rFonts w:ascii="Calibri Light" w:hAnsi="Calibri Light" w:cs="Calibri Light" w:asciiTheme="majorAscii" w:hAnsiTheme="majorAscii" w:cstheme="majorAscii"/>
          <w:sz w:val="24"/>
          <w:szCs w:val="24"/>
        </w:rPr>
        <w:t>Attended by: Everyone</w:t>
      </w:r>
    </w:p>
    <w:p w:rsidR="7394942C" w:rsidP="35E7CDBD" w:rsidRDefault="7394942C" w14:paraId="4A4879F4" w14:textId="673F6144">
      <w:pPr>
        <w:pStyle w:val="Normal"/>
        <w:spacing/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</w:rPr>
      </w:pPr>
      <w:r w:rsidRPr="35E7CDBD" w:rsidR="7394942C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</w:rPr>
        <w:t>Meeting Notes:</w:t>
      </w:r>
    </w:p>
    <w:p w:rsidR="7394942C" w:rsidP="35E7CDBD" w:rsidRDefault="7394942C" w14:paraId="4D53AFF6" w14:textId="3AE66C8D">
      <w:pPr>
        <w:pStyle w:val="ListParagraph"/>
        <w:numPr>
          <w:ilvl w:val="0"/>
          <w:numId w:val="7"/>
        </w:numPr>
        <w:spacing/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  <w:r w:rsidRPr="35E7CDBD" w:rsidR="7394942C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Bhavi to send financial analysis and conclusion via </w:t>
      </w:r>
      <w:r w:rsidRPr="35E7CDBD" w:rsidR="7394942C">
        <w:rPr>
          <w:rFonts w:ascii="Calibri Light" w:hAnsi="Calibri Light" w:cs="Calibri Light" w:asciiTheme="majorAscii" w:hAnsiTheme="majorAscii" w:cstheme="majorAscii"/>
          <w:sz w:val="24"/>
          <w:szCs w:val="24"/>
        </w:rPr>
        <w:t>teams</w:t>
      </w:r>
      <w:r w:rsidRPr="35E7CDBD" w:rsidR="7394942C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 chat</w:t>
      </w:r>
    </w:p>
    <w:p w:rsidR="7394942C" w:rsidP="35E7CDBD" w:rsidRDefault="7394942C" w14:paraId="2D9F099E" w14:textId="6E3B82E2">
      <w:pPr>
        <w:pStyle w:val="ListParagraph"/>
        <w:numPr>
          <w:ilvl w:val="0"/>
          <w:numId w:val="7"/>
        </w:numPr>
        <w:spacing/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  <w:r w:rsidRPr="35E7CDBD" w:rsidR="7394942C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Bhavi to </w:t>
      </w:r>
      <w:r w:rsidRPr="35E7CDBD" w:rsidR="7394942C">
        <w:rPr>
          <w:rFonts w:ascii="Calibri Light" w:hAnsi="Calibri Light" w:cs="Calibri Light" w:asciiTheme="majorAscii" w:hAnsiTheme="majorAscii" w:cstheme="majorAscii"/>
          <w:sz w:val="24"/>
          <w:szCs w:val="24"/>
        </w:rPr>
        <w:t>submit</w:t>
      </w:r>
      <w:r w:rsidRPr="35E7CDBD" w:rsidR="7394942C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 </w:t>
      </w:r>
      <w:r w:rsidRPr="35E7CDBD" w:rsidR="57E0CEE0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remaining tasks </w:t>
      </w:r>
      <w:r w:rsidRPr="35E7CDBD" w:rsidR="7394942C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to Tamim by September 30, and Tamim to upload </w:t>
      </w:r>
      <w:r w:rsidRPr="35E7CDBD" w:rsidR="3C5E4609">
        <w:rPr>
          <w:rFonts w:ascii="Calibri Light" w:hAnsi="Calibri Light" w:cs="Calibri Light" w:asciiTheme="majorAscii" w:hAnsiTheme="majorAscii" w:cstheme="majorAscii"/>
          <w:sz w:val="24"/>
          <w:szCs w:val="24"/>
        </w:rPr>
        <w:t xml:space="preserve">the report in moodle </w:t>
      </w:r>
      <w:r w:rsidRPr="35E7CDBD" w:rsidR="7394942C">
        <w:rPr>
          <w:rFonts w:ascii="Calibri Light" w:hAnsi="Calibri Light" w:cs="Calibri Light" w:asciiTheme="majorAscii" w:hAnsiTheme="majorAscii" w:cstheme="majorAscii"/>
          <w:sz w:val="24"/>
          <w:szCs w:val="24"/>
        </w:rPr>
        <w:t>by October 1, 2023</w:t>
      </w:r>
    </w:p>
    <w:p w:rsidR="35E7CDBD" w:rsidP="35E7CDBD" w:rsidRDefault="35E7CDBD" w14:paraId="3CABEAAA" w14:textId="6F21D850">
      <w:pPr>
        <w:pStyle w:val="Normal"/>
        <w:spacing/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</w:p>
    <w:p w:rsidRPr="00093D6C" w:rsidR="6085C462" w:rsidP="00093D6C" w:rsidRDefault="6085C462" w14:paraId="0C8E81B7" w14:textId="04A4DAE2">
      <w:pPr>
        <w:rPr>
          <w:rFonts w:asciiTheme="majorHAnsi" w:hAnsiTheme="majorHAnsi" w:cstheme="majorHAnsi"/>
          <w:sz w:val="24"/>
          <w:szCs w:val="24"/>
        </w:rPr>
      </w:pPr>
    </w:p>
    <w:sectPr w:rsidRPr="00093D6C" w:rsidR="6085C462">
      <w:headerReference w:type="default" r:id="rId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675C" w:rsidP="008E6CDC" w:rsidRDefault="00FE675C" w14:paraId="1F85A42C" w14:textId="77777777">
      <w:pPr>
        <w:spacing w:after="0" w:line="240" w:lineRule="auto"/>
      </w:pPr>
      <w:r>
        <w:separator/>
      </w:r>
    </w:p>
  </w:endnote>
  <w:endnote w:type="continuationSeparator" w:id="0">
    <w:p w:rsidR="00FE675C" w:rsidP="008E6CDC" w:rsidRDefault="00FE675C" w14:paraId="14A63F25" w14:textId="77777777">
      <w:pPr>
        <w:spacing w:after="0" w:line="240" w:lineRule="auto"/>
      </w:pPr>
      <w:r>
        <w:continuationSeparator/>
      </w:r>
    </w:p>
  </w:endnote>
  <w:endnote w:type="continuationNotice" w:id="1">
    <w:p w:rsidR="00FE675C" w:rsidRDefault="00FE675C" w14:paraId="1BFD6FC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675C" w:rsidP="008E6CDC" w:rsidRDefault="00FE675C" w14:paraId="0C60278B" w14:textId="77777777">
      <w:pPr>
        <w:spacing w:after="0" w:line="240" w:lineRule="auto"/>
      </w:pPr>
      <w:r>
        <w:separator/>
      </w:r>
    </w:p>
  </w:footnote>
  <w:footnote w:type="continuationSeparator" w:id="0">
    <w:p w:rsidR="00FE675C" w:rsidP="008E6CDC" w:rsidRDefault="00FE675C" w14:paraId="3ED33F32" w14:textId="77777777">
      <w:pPr>
        <w:spacing w:after="0" w:line="240" w:lineRule="auto"/>
      </w:pPr>
      <w:r>
        <w:continuationSeparator/>
      </w:r>
    </w:p>
  </w:footnote>
  <w:footnote w:type="continuationNotice" w:id="1">
    <w:p w:rsidR="00FE675C" w:rsidRDefault="00FE675C" w14:paraId="424A96B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6CDC" w:rsidP="00093D6C" w:rsidRDefault="008E6CDC" w14:paraId="528CC7A9" w14:textId="35325E54">
    <w:pPr>
      <w:pStyle w:val="Header"/>
      <w:jc w:val="center"/>
    </w:pPr>
    <w:r>
      <w:t>ITECH 7401 – Leadership in IT Project Management</w:t>
    </w:r>
  </w:p>
  <w:p w:rsidR="008E6CDC" w:rsidP="00093D6C" w:rsidRDefault="008E6CDC" w14:paraId="4C213E50" w14:textId="76050317">
    <w:pPr>
      <w:pStyle w:val="Header"/>
      <w:jc w:val="center"/>
    </w:pPr>
    <w:r>
      <w:t>Assessment 2: Team Business Case</w:t>
    </w:r>
  </w:p>
  <w:p w:rsidR="008E6CDC" w:rsidP="00093D6C" w:rsidRDefault="008E6CDC" w14:paraId="7770CFD5" w14:textId="5890E889">
    <w:pPr>
      <w:pStyle w:val="Header"/>
      <w:jc w:val="center"/>
    </w:pPr>
    <w:r>
      <w:t>Due: October 2, 2023 5:00 PM</w:t>
    </w:r>
  </w:p>
  <w:p w:rsidR="008863F4" w:rsidP="00093D6C" w:rsidRDefault="008863F4" w14:paraId="70F85E8C" w14:textId="49D2C0C9">
    <w:pPr>
      <w:pStyle w:val="Header"/>
      <w:jc w:val="center"/>
    </w:pPr>
    <w:r>
      <w:t>Minutes of the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162076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fa3f4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E3A7B87"/>
    <w:multiLevelType w:val="hybridMultilevel"/>
    <w:tmpl w:val="6F0EFFC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EDB0FAA"/>
    <w:multiLevelType w:val="hybridMultilevel"/>
    <w:tmpl w:val="52502A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25DED"/>
    <w:multiLevelType w:val="hybridMultilevel"/>
    <w:tmpl w:val="3F0E907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1093FD1"/>
    <w:multiLevelType w:val="hybridMultilevel"/>
    <w:tmpl w:val="122EDBF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C0C256C"/>
    <w:multiLevelType w:val="hybridMultilevel"/>
    <w:tmpl w:val="D74AE62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1" w16cid:durableId="1846163059">
    <w:abstractNumId w:val="1"/>
  </w:num>
  <w:num w:numId="2" w16cid:durableId="1949191602">
    <w:abstractNumId w:val="3"/>
  </w:num>
  <w:num w:numId="3" w16cid:durableId="1920405043">
    <w:abstractNumId w:val="4"/>
  </w:num>
  <w:num w:numId="4" w16cid:durableId="1138113760">
    <w:abstractNumId w:val="0"/>
  </w:num>
  <w:num w:numId="5" w16cid:durableId="187743088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amim Hasan">
    <w15:presenceInfo w15:providerId="AD" w15:userId="S::tamim.hasan1@northsouth.edu::ec206865-b83d-47b2-8755-9fe6dc32cd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DC"/>
    <w:rsid w:val="0000312D"/>
    <w:rsid w:val="00006D63"/>
    <w:rsid w:val="00015FCA"/>
    <w:rsid w:val="00031260"/>
    <w:rsid w:val="00040663"/>
    <w:rsid w:val="000623ED"/>
    <w:rsid w:val="000638C5"/>
    <w:rsid w:val="00074FFE"/>
    <w:rsid w:val="00076892"/>
    <w:rsid w:val="00080B6F"/>
    <w:rsid w:val="0008205D"/>
    <w:rsid w:val="000822D6"/>
    <w:rsid w:val="00086C16"/>
    <w:rsid w:val="00093D6C"/>
    <w:rsid w:val="00093E99"/>
    <w:rsid w:val="0009448F"/>
    <w:rsid w:val="000A13EF"/>
    <w:rsid w:val="000B22AB"/>
    <w:rsid w:val="000B5F06"/>
    <w:rsid w:val="000B6145"/>
    <w:rsid w:val="000B7A39"/>
    <w:rsid w:val="000D537B"/>
    <w:rsid w:val="000E4CE5"/>
    <w:rsid w:val="000F286D"/>
    <w:rsid w:val="000F7BD8"/>
    <w:rsid w:val="0010092D"/>
    <w:rsid w:val="00113F39"/>
    <w:rsid w:val="0012565A"/>
    <w:rsid w:val="00133288"/>
    <w:rsid w:val="00134E66"/>
    <w:rsid w:val="00170A45"/>
    <w:rsid w:val="00175C0A"/>
    <w:rsid w:val="001852DF"/>
    <w:rsid w:val="00195878"/>
    <w:rsid w:val="001A4CBF"/>
    <w:rsid w:val="001A57FB"/>
    <w:rsid w:val="001B24F8"/>
    <w:rsid w:val="001B31F5"/>
    <w:rsid w:val="001C3163"/>
    <w:rsid w:val="00200B22"/>
    <w:rsid w:val="00233C78"/>
    <w:rsid w:val="00234353"/>
    <w:rsid w:val="00250B9F"/>
    <w:rsid w:val="00253267"/>
    <w:rsid w:val="002576E6"/>
    <w:rsid w:val="002855C1"/>
    <w:rsid w:val="00293BF0"/>
    <w:rsid w:val="002C643B"/>
    <w:rsid w:val="002F2C2F"/>
    <w:rsid w:val="00315463"/>
    <w:rsid w:val="003201CE"/>
    <w:rsid w:val="0032175B"/>
    <w:rsid w:val="003225B3"/>
    <w:rsid w:val="0032300D"/>
    <w:rsid w:val="0032346B"/>
    <w:rsid w:val="00326792"/>
    <w:rsid w:val="0033421E"/>
    <w:rsid w:val="003348C1"/>
    <w:rsid w:val="00352264"/>
    <w:rsid w:val="00353E3E"/>
    <w:rsid w:val="0035426A"/>
    <w:rsid w:val="00356DFE"/>
    <w:rsid w:val="00375B73"/>
    <w:rsid w:val="0038220C"/>
    <w:rsid w:val="00387A3D"/>
    <w:rsid w:val="00387F76"/>
    <w:rsid w:val="00392632"/>
    <w:rsid w:val="003A32E4"/>
    <w:rsid w:val="003A5EA1"/>
    <w:rsid w:val="003A76B0"/>
    <w:rsid w:val="003B2903"/>
    <w:rsid w:val="003B2ACB"/>
    <w:rsid w:val="003B6A6D"/>
    <w:rsid w:val="003C0D7B"/>
    <w:rsid w:val="003C55EC"/>
    <w:rsid w:val="003C68D6"/>
    <w:rsid w:val="003D6438"/>
    <w:rsid w:val="003D7FA4"/>
    <w:rsid w:val="003F283A"/>
    <w:rsid w:val="003F5B58"/>
    <w:rsid w:val="003F7FA2"/>
    <w:rsid w:val="004011CD"/>
    <w:rsid w:val="004012D0"/>
    <w:rsid w:val="00416216"/>
    <w:rsid w:val="004213CF"/>
    <w:rsid w:val="00421CBA"/>
    <w:rsid w:val="00423742"/>
    <w:rsid w:val="004333BA"/>
    <w:rsid w:val="00442A36"/>
    <w:rsid w:val="00451D5D"/>
    <w:rsid w:val="004719CD"/>
    <w:rsid w:val="00472397"/>
    <w:rsid w:val="00473965"/>
    <w:rsid w:val="00491152"/>
    <w:rsid w:val="00491BE5"/>
    <w:rsid w:val="00493E64"/>
    <w:rsid w:val="004A372D"/>
    <w:rsid w:val="004C1541"/>
    <w:rsid w:val="004D616F"/>
    <w:rsid w:val="004D759D"/>
    <w:rsid w:val="004E69F1"/>
    <w:rsid w:val="004F119E"/>
    <w:rsid w:val="004F2BEF"/>
    <w:rsid w:val="00500B98"/>
    <w:rsid w:val="00516248"/>
    <w:rsid w:val="00532934"/>
    <w:rsid w:val="005337D8"/>
    <w:rsid w:val="005467FD"/>
    <w:rsid w:val="00546BA0"/>
    <w:rsid w:val="00552D7B"/>
    <w:rsid w:val="00556D54"/>
    <w:rsid w:val="00570627"/>
    <w:rsid w:val="005767F0"/>
    <w:rsid w:val="00586E6C"/>
    <w:rsid w:val="005A4CEC"/>
    <w:rsid w:val="005B0536"/>
    <w:rsid w:val="005C3797"/>
    <w:rsid w:val="005F05FA"/>
    <w:rsid w:val="0060558B"/>
    <w:rsid w:val="00620437"/>
    <w:rsid w:val="00621CE0"/>
    <w:rsid w:val="00630E5F"/>
    <w:rsid w:val="00633C75"/>
    <w:rsid w:val="00634674"/>
    <w:rsid w:val="0063739A"/>
    <w:rsid w:val="00657F35"/>
    <w:rsid w:val="006610A4"/>
    <w:rsid w:val="00675F91"/>
    <w:rsid w:val="00677A82"/>
    <w:rsid w:val="006A6271"/>
    <w:rsid w:val="006A7ED7"/>
    <w:rsid w:val="006B66C0"/>
    <w:rsid w:val="006B6DB3"/>
    <w:rsid w:val="006E0797"/>
    <w:rsid w:val="006F240C"/>
    <w:rsid w:val="0070713F"/>
    <w:rsid w:val="007222D7"/>
    <w:rsid w:val="00724A17"/>
    <w:rsid w:val="0073473F"/>
    <w:rsid w:val="00743F4F"/>
    <w:rsid w:val="007529A6"/>
    <w:rsid w:val="00755A0F"/>
    <w:rsid w:val="00760C11"/>
    <w:rsid w:val="00761EF2"/>
    <w:rsid w:val="00774994"/>
    <w:rsid w:val="00775238"/>
    <w:rsid w:val="00775694"/>
    <w:rsid w:val="00782C87"/>
    <w:rsid w:val="007831DA"/>
    <w:rsid w:val="007861C7"/>
    <w:rsid w:val="00797EC8"/>
    <w:rsid w:val="007B5A75"/>
    <w:rsid w:val="007C28CF"/>
    <w:rsid w:val="007C3E3B"/>
    <w:rsid w:val="007D220C"/>
    <w:rsid w:val="007D4C22"/>
    <w:rsid w:val="007D6D87"/>
    <w:rsid w:val="007E2FD3"/>
    <w:rsid w:val="007F0347"/>
    <w:rsid w:val="00801E92"/>
    <w:rsid w:val="00806D66"/>
    <w:rsid w:val="008125CC"/>
    <w:rsid w:val="008306BB"/>
    <w:rsid w:val="0083792C"/>
    <w:rsid w:val="00846FB8"/>
    <w:rsid w:val="008507F1"/>
    <w:rsid w:val="008517B0"/>
    <w:rsid w:val="0085487E"/>
    <w:rsid w:val="00885981"/>
    <w:rsid w:val="008863F4"/>
    <w:rsid w:val="008A7A05"/>
    <w:rsid w:val="008B0BFE"/>
    <w:rsid w:val="008B3E18"/>
    <w:rsid w:val="008C2578"/>
    <w:rsid w:val="008C5379"/>
    <w:rsid w:val="008E2565"/>
    <w:rsid w:val="008E6834"/>
    <w:rsid w:val="008E6CDC"/>
    <w:rsid w:val="008E7675"/>
    <w:rsid w:val="008F0329"/>
    <w:rsid w:val="0090269C"/>
    <w:rsid w:val="00904F6A"/>
    <w:rsid w:val="0091642C"/>
    <w:rsid w:val="00916B5A"/>
    <w:rsid w:val="00920FD9"/>
    <w:rsid w:val="00933343"/>
    <w:rsid w:val="00933D72"/>
    <w:rsid w:val="00936C4B"/>
    <w:rsid w:val="00945A13"/>
    <w:rsid w:val="00945BE6"/>
    <w:rsid w:val="00956755"/>
    <w:rsid w:val="009634B6"/>
    <w:rsid w:val="00967C74"/>
    <w:rsid w:val="0097117F"/>
    <w:rsid w:val="009822C8"/>
    <w:rsid w:val="009852B7"/>
    <w:rsid w:val="009932C6"/>
    <w:rsid w:val="00993A72"/>
    <w:rsid w:val="009A653C"/>
    <w:rsid w:val="009B045F"/>
    <w:rsid w:val="009C5856"/>
    <w:rsid w:val="009D1368"/>
    <w:rsid w:val="009F0AF5"/>
    <w:rsid w:val="00A010F9"/>
    <w:rsid w:val="00A226EB"/>
    <w:rsid w:val="00A27422"/>
    <w:rsid w:val="00A30D1E"/>
    <w:rsid w:val="00A31CC9"/>
    <w:rsid w:val="00A35E5E"/>
    <w:rsid w:val="00A57589"/>
    <w:rsid w:val="00A732C9"/>
    <w:rsid w:val="00A801DE"/>
    <w:rsid w:val="00A80FDD"/>
    <w:rsid w:val="00A82CD5"/>
    <w:rsid w:val="00A847C2"/>
    <w:rsid w:val="00A848B2"/>
    <w:rsid w:val="00A84E26"/>
    <w:rsid w:val="00AC1EA4"/>
    <w:rsid w:val="00AC39A8"/>
    <w:rsid w:val="00AD023D"/>
    <w:rsid w:val="00AE0806"/>
    <w:rsid w:val="00AE4133"/>
    <w:rsid w:val="00AE4556"/>
    <w:rsid w:val="00AF79CA"/>
    <w:rsid w:val="00B12320"/>
    <w:rsid w:val="00B1517B"/>
    <w:rsid w:val="00B3721F"/>
    <w:rsid w:val="00B377DE"/>
    <w:rsid w:val="00B46776"/>
    <w:rsid w:val="00B46E16"/>
    <w:rsid w:val="00B56566"/>
    <w:rsid w:val="00B618F3"/>
    <w:rsid w:val="00B64A9B"/>
    <w:rsid w:val="00B83C4E"/>
    <w:rsid w:val="00B86ABF"/>
    <w:rsid w:val="00B943AD"/>
    <w:rsid w:val="00BA3019"/>
    <w:rsid w:val="00BA424C"/>
    <w:rsid w:val="00BB1B6D"/>
    <w:rsid w:val="00BB4B92"/>
    <w:rsid w:val="00BB5A88"/>
    <w:rsid w:val="00BD31C6"/>
    <w:rsid w:val="00BD55D1"/>
    <w:rsid w:val="00BE4F62"/>
    <w:rsid w:val="00BF6360"/>
    <w:rsid w:val="00C0617F"/>
    <w:rsid w:val="00C067AC"/>
    <w:rsid w:val="00C11E80"/>
    <w:rsid w:val="00C141DB"/>
    <w:rsid w:val="00C14B56"/>
    <w:rsid w:val="00C23F97"/>
    <w:rsid w:val="00C26D1E"/>
    <w:rsid w:val="00C3753F"/>
    <w:rsid w:val="00C41701"/>
    <w:rsid w:val="00C51A95"/>
    <w:rsid w:val="00C55628"/>
    <w:rsid w:val="00C577BF"/>
    <w:rsid w:val="00C76C4B"/>
    <w:rsid w:val="00C96FBD"/>
    <w:rsid w:val="00CC0BBC"/>
    <w:rsid w:val="00CD173E"/>
    <w:rsid w:val="00CD1DF4"/>
    <w:rsid w:val="00CD2547"/>
    <w:rsid w:val="00CD44E5"/>
    <w:rsid w:val="00CE3BC9"/>
    <w:rsid w:val="00CE5A6F"/>
    <w:rsid w:val="00CF080E"/>
    <w:rsid w:val="00CF365F"/>
    <w:rsid w:val="00CF448E"/>
    <w:rsid w:val="00D03E30"/>
    <w:rsid w:val="00D16216"/>
    <w:rsid w:val="00D21888"/>
    <w:rsid w:val="00D4389F"/>
    <w:rsid w:val="00D44C1A"/>
    <w:rsid w:val="00D53DA9"/>
    <w:rsid w:val="00D57402"/>
    <w:rsid w:val="00D6233A"/>
    <w:rsid w:val="00D738C5"/>
    <w:rsid w:val="00D75D28"/>
    <w:rsid w:val="00D82DAC"/>
    <w:rsid w:val="00D90B82"/>
    <w:rsid w:val="00D972F8"/>
    <w:rsid w:val="00DA16CD"/>
    <w:rsid w:val="00DA2154"/>
    <w:rsid w:val="00DB0A11"/>
    <w:rsid w:val="00DB0B84"/>
    <w:rsid w:val="00DC69E5"/>
    <w:rsid w:val="00DD35EE"/>
    <w:rsid w:val="00DD59B9"/>
    <w:rsid w:val="00DD76EB"/>
    <w:rsid w:val="00DF7950"/>
    <w:rsid w:val="00E02624"/>
    <w:rsid w:val="00E1157E"/>
    <w:rsid w:val="00E14E36"/>
    <w:rsid w:val="00E20EC7"/>
    <w:rsid w:val="00E325B3"/>
    <w:rsid w:val="00E33997"/>
    <w:rsid w:val="00E35779"/>
    <w:rsid w:val="00E428BA"/>
    <w:rsid w:val="00E45944"/>
    <w:rsid w:val="00E604DE"/>
    <w:rsid w:val="00E67883"/>
    <w:rsid w:val="00E67E6D"/>
    <w:rsid w:val="00E72653"/>
    <w:rsid w:val="00E83910"/>
    <w:rsid w:val="00E83CAD"/>
    <w:rsid w:val="00E87296"/>
    <w:rsid w:val="00E94E79"/>
    <w:rsid w:val="00E96AB7"/>
    <w:rsid w:val="00E97B63"/>
    <w:rsid w:val="00E97EC9"/>
    <w:rsid w:val="00EA154C"/>
    <w:rsid w:val="00EA220D"/>
    <w:rsid w:val="00EA26BB"/>
    <w:rsid w:val="00EB6DC0"/>
    <w:rsid w:val="00ED040B"/>
    <w:rsid w:val="00EF5D46"/>
    <w:rsid w:val="00F00F8B"/>
    <w:rsid w:val="00F03347"/>
    <w:rsid w:val="00F155A0"/>
    <w:rsid w:val="00F158DA"/>
    <w:rsid w:val="00F37EC2"/>
    <w:rsid w:val="00F45BE6"/>
    <w:rsid w:val="00F46455"/>
    <w:rsid w:val="00F5218F"/>
    <w:rsid w:val="00F537B8"/>
    <w:rsid w:val="00F7526F"/>
    <w:rsid w:val="00F80C11"/>
    <w:rsid w:val="00F848A3"/>
    <w:rsid w:val="00FA4ADE"/>
    <w:rsid w:val="00FB2EA5"/>
    <w:rsid w:val="00FE0600"/>
    <w:rsid w:val="00FE675C"/>
    <w:rsid w:val="0207F58B"/>
    <w:rsid w:val="02418C8F"/>
    <w:rsid w:val="04205F02"/>
    <w:rsid w:val="0528543C"/>
    <w:rsid w:val="055692D4"/>
    <w:rsid w:val="0645C240"/>
    <w:rsid w:val="0714F4A2"/>
    <w:rsid w:val="0794C16E"/>
    <w:rsid w:val="082C9445"/>
    <w:rsid w:val="08A191F6"/>
    <w:rsid w:val="08B976DB"/>
    <w:rsid w:val="0A0BA027"/>
    <w:rsid w:val="0ACE9B89"/>
    <w:rsid w:val="0B74F4CF"/>
    <w:rsid w:val="0D18B4A1"/>
    <w:rsid w:val="10A3C1BC"/>
    <w:rsid w:val="1189B6CF"/>
    <w:rsid w:val="131A6509"/>
    <w:rsid w:val="136583E2"/>
    <w:rsid w:val="138E4D2E"/>
    <w:rsid w:val="144FBF67"/>
    <w:rsid w:val="155F079C"/>
    <w:rsid w:val="15C84539"/>
    <w:rsid w:val="16AC445C"/>
    <w:rsid w:val="17463E21"/>
    <w:rsid w:val="18244F46"/>
    <w:rsid w:val="18BABD36"/>
    <w:rsid w:val="1A0A240A"/>
    <w:rsid w:val="1B1586E4"/>
    <w:rsid w:val="1B1C068D"/>
    <w:rsid w:val="1B8CFEDF"/>
    <w:rsid w:val="1BED97A0"/>
    <w:rsid w:val="1C3FBC5A"/>
    <w:rsid w:val="1CD71028"/>
    <w:rsid w:val="1D2C27CB"/>
    <w:rsid w:val="205BC735"/>
    <w:rsid w:val="21C018BB"/>
    <w:rsid w:val="21E57398"/>
    <w:rsid w:val="21ECB5B3"/>
    <w:rsid w:val="23D450DF"/>
    <w:rsid w:val="26197A2E"/>
    <w:rsid w:val="2657FB99"/>
    <w:rsid w:val="274CDCC0"/>
    <w:rsid w:val="27D4BD3A"/>
    <w:rsid w:val="29022E3F"/>
    <w:rsid w:val="290C538A"/>
    <w:rsid w:val="297CFFC3"/>
    <w:rsid w:val="2A02DC4C"/>
    <w:rsid w:val="2AA04FEE"/>
    <w:rsid w:val="2AE1C245"/>
    <w:rsid w:val="2D295DAD"/>
    <w:rsid w:val="2D775BF5"/>
    <w:rsid w:val="2E6F8D90"/>
    <w:rsid w:val="2F29BCAE"/>
    <w:rsid w:val="32279B13"/>
    <w:rsid w:val="328D2C02"/>
    <w:rsid w:val="341B7164"/>
    <w:rsid w:val="347F83E4"/>
    <w:rsid w:val="34E3681D"/>
    <w:rsid w:val="355D0F77"/>
    <w:rsid w:val="35E7CDBD"/>
    <w:rsid w:val="36B9BEA7"/>
    <w:rsid w:val="36EC93E6"/>
    <w:rsid w:val="384C297F"/>
    <w:rsid w:val="38B11DA3"/>
    <w:rsid w:val="3934799E"/>
    <w:rsid w:val="39800270"/>
    <w:rsid w:val="39B1F820"/>
    <w:rsid w:val="39F0C7F1"/>
    <w:rsid w:val="39FE5A63"/>
    <w:rsid w:val="3A7FDB5C"/>
    <w:rsid w:val="3AB2C686"/>
    <w:rsid w:val="3B131BFD"/>
    <w:rsid w:val="3B627D35"/>
    <w:rsid w:val="3C4C3A86"/>
    <w:rsid w:val="3C5E4609"/>
    <w:rsid w:val="3C9982A7"/>
    <w:rsid w:val="3DB5D06E"/>
    <w:rsid w:val="3EDF14E6"/>
    <w:rsid w:val="3FEB1646"/>
    <w:rsid w:val="402DCEFC"/>
    <w:rsid w:val="40B11BCF"/>
    <w:rsid w:val="41BE6ACB"/>
    <w:rsid w:val="43ADDD3C"/>
    <w:rsid w:val="447F0688"/>
    <w:rsid w:val="44C04004"/>
    <w:rsid w:val="44D313AD"/>
    <w:rsid w:val="45B8C2F7"/>
    <w:rsid w:val="46B5D436"/>
    <w:rsid w:val="473F472C"/>
    <w:rsid w:val="481C2217"/>
    <w:rsid w:val="48D83917"/>
    <w:rsid w:val="4989C606"/>
    <w:rsid w:val="49D52F49"/>
    <w:rsid w:val="4ACA63C2"/>
    <w:rsid w:val="4B227990"/>
    <w:rsid w:val="4CD4E18F"/>
    <w:rsid w:val="4F300506"/>
    <w:rsid w:val="4F7DAF87"/>
    <w:rsid w:val="505D7BFC"/>
    <w:rsid w:val="50757E59"/>
    <w:rsid w:val="512680AE"/>
    <w:rsid w:val="51C5B258"/>
    <w:rsid w:val="54F8ACE1"/>
    <w:rsid w:val="55072AFC"/>
    <w:rsid w:val="553F4DEA"/>
    <w:rsid w:val="569D0145"/>
    <w:rsid w:val="57E0CEE0"/>
    <w:rsid w:val="58C3738C"/>
    <w:rsid w:val="5967F525"/>
    <w:rsid w:val="59F7EAFA"/>
    <w:rsid w:val="5BD7ABFF"/>
    <w:rsid w:val="5BDBF614"/>
    <w:rsid w:val="5BDD273C"/>
    <w:rsid w:val="5C995CD3"/>
    <w:rsid w:val="5CF4FE5F"/>
    <w:rsid w:val="5E6C27F5"/>
    <w:rsid w:val="5E81C75C"/>
    <w:rsid w:val="5F1CB4DC"/>
    <w:rsid w:val="5F3826D7"/>
    <w:rsid w:val="5F511DB2"/>
    <w:rsid w:val="6085C462"/>
    <w:rsid w:val="61C0983D"/>
    <w:rsid w:val="64754158"/>
    <w:rsid w:val="6556420A"/>
    <w:rsid w:val="657A55E7"/>
    <w:rsid w:val="663C804A"/>
    <w:rsid w:val="6694EF3E"/>
    <w:rsid w:val="6822DEC7"/>
    <w:rsid w:val="684EAD59"/>
    <w:rsid w:val="6B5B896F"/>
    <w:rsid w:val="6B8C63CA"/>
    <w:rsid w:val="6CDB93F6"/>
    <w:rsid w:val="6D58FCDF"/>
    <w:rsid w:val="6E95BDD2"/>
    <w:rsid w:val="6E9977E1"/>
    <w:rsid w:val="7163E4EC"/>
    <w:rsid w:val="7394942C"/>
    <w:rsid w:val="746248F2"/>
    <w:rsid w:val="757F86F1"/>
    <w:rsid w:val="75BA325C"/>
    <w:rsid w:val="762880BD"/>
    <w:rsid w:val="77D329CE"/>
    <w:rsid w:val="77E64B74"/>
    <w:rsid w:val="78D15441"/>
    <w:rsid w:val="78F35288"/>
    <w:rsid w:val="7949844E"/>
    <w:rsid w:val="79B2F3C1"/>
    <w:rsid w:val="7A4B8CC0"/>
    <w:rsid w:val="7C663E41"/>
    <w:rsid w:val="7C977497"/>
    <w:rsid w:val="7CF19B30"/>
    <w:rsid w:val="7DE547E2"/>
    <w:rsid w:val="7E781F65"/>
    <w:rsid w:val="7EA4E0C9"/>
    <w:rsid w:val="7F0CE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743CF"/>
  <w15:chartTrackingRefBased/>
  <w15:docId w15:val="{6E96BB5A-40AA-47E6-B6F2-65347086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6C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E6C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CD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6CDC"/>
  </w:style>
  <w:style w:type="paragraph" w:styleId="Footer">
    <w:name w:val="footer"/>
    <w:basedOn w:val="Normal"/>
    <w:link w:val="FooterChar"/>
    <w:uiPriority w:val="99"/>
    <w:unhideWhenUsed/>
    <w:rsid w:val="008E6CD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6CDC"/>
  </w:style>
  <w:style w:type="character" w:styleId="Hyperlink">
    <w:name w:val="Hyperlink"/>
    <w:basedOn w:val="DefaultParagraphFont"/>
    <w:uiPriority w:val="99"/>
    <w:unhideWhenUsed/>
    <w:rsid w:val="0009448F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48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529A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377DE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hyperlink" Target="https://copyleaks.com/ai-content-detector?utm_source=www.ainauten.com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microsoft.com/office/2011/relationships/people" Target="people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Maricris Habana</dc:creator>
  <keywords/>
  <dc:description/>
  <lastModifiedBy>Maricris Habana</lastModifiedBy>
  <revision>207</revision>
  <dcterms:created xsi:type="dcterms:W3CDTF">2023-08-31T16:21:00.0000000Z</dcterms:created>
  <dcterms:modified xsi:type="dcterms:W3CDTF">2023-09-29T10:33:04.8084089Z</dcterms:modified>
</coreProperties>
</file>